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1C8" w:rsidRDefault="00D80EEB" w:rsidP="0009474E">
      <w:pPr>
        <w:spacing w:after="0"/>
        <w:jc w:val="center"/>
        <w:rPr>
          <w:rFonts w:ascii="Times New Roman" w:hAnsi="Times New Roman" w:cs="Times New Roman"/>
          <w:b/>
          <w:sz w:val="28"/>
          <w:u w:val="single"/>
          <w:lang w:val="en-US"/>
        </w:rPr>
      </w:pPr>
      <w:r w:rsidRPr="00A400FE">
        <w:rPr>
          <w:rFonts w:ascii="Times New Roman" w:hAnsi="Times New Roman" w:cs="Times New Roman"/>
          <w:b/>
          <w:sz w:val="28"/>
          <w:u w:val="single"/>
          <w:lang w:val="en-US"/>
        </w:rPr>
        <w:t>L</w:t>
      </w:r>
      <w:r w:rsidR="0009474E" w:rsidRPr="00A400FE">
        <w:rPr>
          <w:rFonts w:ascii="Times New Roman" w:hAnsi="Times New Roman" w:cs="Times New Roman"/>
          <w:b/>
          <w:sz w:val="28"/>
          <w:u w:val="single"/>
          <w:lang w:val="en-US"/>
        </w:rPr>
        <w:t>AB</w:t>
      </w:r>
      <w:r w:rsidRPr="00A400FE">
        <w:rPr>
          <w:rFonts w:ascii="Times New Roman" w:hAnsi="Times New Roman" w:cs="Times New Roman"/>
          <w:b/>
          <w:sz w:val="28"/>
          <w:u w:val="single"/>
          <w:lang w:val="en-US"/>
        </w:rPr>
        <w:t>1</w:t>
      </w:r>
      <w:r w:rsidR="009C7860" w:rsidRPr="00A400FE">
        <w:rPr>
          <w:rFonts w:ascii="Times New Roman" w:hAnsi="Times New Roman" w:cs="Times New Roman"/>
          <w:b/>
          <w:sz w:val="28"/>
          <w:u w:val="single"/>
          <w:lang w:val="en-US"/>
        </w:rPr>
        <w:t>. I/O Ports</w:t>
      </w:r>
    </w:p>
    <w:p w:rsidR="00A400FE" w:rsidRPr="00A400FE" w:rsidRDefault="00A400FE" w:rsidP="0009474E">
      <w:pPr>
        <w:spacing w:after="0"/>
        <w:jc w:val="center"/>
        <w:rPr>
          <w:rFonts w:ascii="Times New Roman" w:hAnsi="Times New Roman" w:cs="Times New Roman"/>
          <w:b/>
          <w:sz w:val="28"/>
          <w:u w:val="single"/>
          <w:lang w:val="en-US"/>
        </w:rPr>
      </w:pPr>
    </w:p>
    <w:p w:rsidR="00D80EEB" w:rsidRPr="00D80EEB" w:rsidRDefault="0009474E" w:rsidP="00995307">
      <w:pPr>
        <w:ind w:firstLine="567"/>
        <w:jc w:val="both"/>
        <w:rPr>
          <w:rFonts w:ascii="Times New Roman" w:hAnsi="Times New Roman" w:cs="Times New Roman"/>
          <w:sz w:val="28"/>
          <w:lang w:val="en-US"/>
        </w:rPr>
      </w:pPr>
      <w:r w:rsidRPr="004675EF">
        <w:rPr>
          <w:rFonts w:ascii="Times New Roman" w:hAnsi="Times New Roman" w:cs="Times New Roman"/>
          <w:b/>
          <w:bCs/>
          <w:sz w:val="28"/>
          <w:szCs w:val="28"/>
          <w:lang w:val="en-US"/>
        </w:rPr>
        <w:t>The main goal:</w:t>
      </w:r>
      <w:r w:rsidR="00D80EEB" w:rsidRPr="00D80EEB">
        <w:rPr>
          <w:rFonts w:ascii="Times New Roman" w:hAnsi="Times New Roman" w:cs="Times New Roman"/>
          <w:sz w:val="28"/>
          <w:lang w:val="en-US"/>
        </w:rPr>
        <w:t xml:space="preserve"> </w:t>
      </w:r>
      <w:r w:rsidR="00D80EEB">
        <w:rPr>
          <w:rFonts w:ascii="Times New Roman" w:hAnsi="Times New Roman" w:cs="Times New Roman"/>
          <w:sz w:val="28"/>
          <w:lang w:val="en-US"/>
        </w:rPr>
        <w:t>t</w:t>
      </w:r>
      <w:r w:rsidR="00D80EEB" w:rsidRPr="00D80EEB">
        <w:rPr>
          <w:rFonts w:ascii="Times New Roman" w:hAnsi="Times New Roman" w:cs="Times New Roman"/>
          <w:sz w:val="28"/>
          <w:lang w:val="en-US"/>
        </w:rPr>
        <w:t>o</w:t>
      </w:r>
      <w:r w:rsidR="00D80EEB">
        <w:rPr>
          <w:rFonts w:ascii="Times New Roman" w:hAnsi="Times New Roman" w:cs="Times New Roman"/>
          <w:sz w:val="28"/>
          <w:lang w:val="en-US"/>
        </w:rPr>
        <w:t xml:space="preserve"> learn</w:t>
      </w:r>
      <w:r w:rsidR="00D80EEB" w:rsidRPr="00D80EEB">
        <w:rPr>
          <w:rFonts w:ascii="Times New Roman" w:hAnsi="Times New Roman" w:cs="Times New Roman"/>
          <w:sz w:val="28"/>
          <w:lang w:val="en-US"/>
        </w:rPr>
        <w:t xml:space="preserve"> the mobile robot</w:t>
      </w:r>
      <w:r w:rsidR="00D80EEB">
        <w:rPr>
          <w:rFonts w:ascii="Times New Roman" w:hAnsi="Times New Roman" w:cs="Times New Roman"/>
          <w:sz w:val="28"/>
          <w:lang w:val="en-US"/>
        </w:rPr>
        <w:t xml:space="preserve"> system</w:t>
      </w:r>
      <w:r w:rsidR="00D80EEB" w:rsidRPr="00D80EEB">
        <w:rPr>
          <w:rFonts w:ascii="Times New Roman" w:hAnsi="Times New Roman" w:cs="Times New Roman"/>
          <w:sz w:val="28"/>
          <w:lang w:val="en-US"/>
        </w:rPr>
        <w:t xml:space="preserve"> and programming environment MPLAB X, </w:t>
      </w:r>
      <w:r w:rsidR="00D80EEB">
        <w:rPr>
          <w:rFonts w:ascii="Times New Roman" w:hAnsi="Times New Roman" w:cs="Times New Roman"/>
          <w:sz w:val="28"/>
          <w:lang w:val="en-US"/>
        </w:rPr>
        <w:t>understand how work</w:t>
      </w:r>
      <w:r w:rsidR="00D80EEB" w:rsidRPr="00D80EEB">
        <w:rPr>
          <w:rFonts w:ascii="Times New Roman" w:hAnsi="Times New Roman" w:cs="Times New Roman"/>
          <w:sz w:val="28"/>
          <w:lang w:val="en-US"/>
        </w:rPr>
        <w:t xml:space="preserve"> discrete input-output ports of general purpose.</w:t>
      </w:r>
    </w:p>
    <w:p w:rsidR="00D80EEB" w:rsidRPr="00D80EEB" w:rsidRDefault="0009474E" w:rsidP="0009474E">
      <w:pPr>
        <w:spacing w:after="0"/>
        <w:jc w:val="center"/>
        <w:rPr>
          <w:rFonts w:ascii="Times New Roman" w:hAnsi="Times New Roman" w:cs="Times New Roman"/>
          <w:b/>
          <w:sz w:val="28"/>
          <w:lang w:val="en-US"/>
        </w:rPr>
      </w:pPr>
      <w:r>
        <w:rPr>
          <w:rFonts w:ascii="Times New Roman" w:hAnsi="Times New Roman" w:cs="Times New Roman"/>
          <w:b/>
          <w:sz w:val="28"/>
          <w:lang w:val="en-US"/>
        </w:rPr>
        <w:t>Introduction</w:t>
      </w:r>
    </w:p>
    <w:p w:rsidR="00D80EEB" w:rsidRDefault="00D80EEB" w:rsidP="00995307">
      <w:pPr>
        <w:spacing w:after="0"/>
        <w:ind w:firstLine="567"/>
        <w:jc w:val="both"/>
        <w:rPr>
          <w:rFonts w:ascii="Times New Roman" w:hAnsi="Times New Roman" w:cs="Times New Roman"/>
          <w:sz w:val="28"/>
          <w:lang w:val="en-US"/>
        </w:rPr>
      </w:pPr>
      <w:r w:rsidRPr="00D80EEB">
        <w:rPr>
          <w:rFonts w:ascii="Times New Roman" w:hAnsi="Times New Roman" w:cs="Times New Roman"/>
          <w:sz w:val="28"/>
          <w:lang w:val="en-US"/>
        </w:rPr>
        <w:t xml:space="preserve">The mobile robot (Fig. 1) used for any laboratory work is a tracked platform with a differential </w:t>
      </w:r>
      <w:r w:rsidR="004C33EB">
        <w:rPr>
          <w:rFonts w:ascii="Times New Roman" w:hAnsi="Times New Roman" w:cs="Times New Roman"/>
          <w:sz w:val="28"/>
          <w:lang w:val="en-US"/>
        </w:rPr>
        <w:t xml:space="preserve">control. </w:t>
      </w:r>
    </w:p>
    <w:p w:rsidR="00E023C0" w:rsidRDefault="00E023C0" w:rsidP="00995307">
      <w:pPr>
        <w:spacing w:after="0"/>
        <w:ind w:firstLine="567"/>
        <w:jc w:val="both"/>
        <w:rPr>
          <w:rFonts w:ascii="Times New Roman" w:hAnsi="Times New Roman" w:cs="Times New Roman"/>
          <w:sz w:val="28"/>
          <w:lang w:val="en-US"/>
        </w:rPr>
      </w:pPr>
    </w:p>
    <w:p w:rsidR="005C20FE" w:rsidRDefault="005C20FE" w:rsidP="00995307">
      <w:pPr>
        <w:spacing w:after="0"/>
        <w:jc w:val="center"/>
        <w:rPr>
          <w:rFonts w:ascii="Times New Roman" w:hAnsi="Times New Roman" w:cs="Times New Roman"/>
          <w:sz w:val="28"/>
          <w:lang w:val="en-US"/>
        </w:rPr>
      </w:pPr>
      <w:r>
        <w:rPr>
          <w:noProof/>
          <w:lang w:eastAsia="ru-RU"/>
        </w:rPr>
        <w:drawing>
          <wp:inline distT="0" distB="0" distL="0" distR="0">
            <wp:extent cx="3819332" cy="3533775"/>
            <wp:effectExtent l="0" t="0" r="0" b="0"/>
            <wp:docPr id="8" name="Рисунок 7" descr="http://www.robokits.co.nz/dl/images/products/robo-p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bokits.co.nz/dl/images/products/robo-pica.jpg"/>
                    <pic:cNvPicPr>
                      <a:picLocks noChangeAspect="1" noChangeArrowheads="1"/>
                    </pic:cNvPicPr>
                  </pic:nvPicPr>
                  <pic:blipFill>
                    <a:blip r:embed="rId5" cstate="print">
                      <a:clrChange>
                        <a:clrFrom>
                          <a:srgbClr val="FFFFFF"/>
                        </a:clrFrom>
                        <a:clrTo>
                          <a:srgbClr val="FFFFFF">
                            <a:alpha val="0"/>
                          </a:srgbClr>
                        </a:clrTo>
                      </a:clrChange>
                    </a:blip>
                    <a:srcRect l="11381" t="13126" r="11878" b="15962"/>
                    <a:stretch>
                      <a:fillRect/>
                    </a:stretch>
                  </pic:blipFill>
                  <pic:spPr bwMode="auto">
                    <a:xfrm>
                      <a:off x="0" y="0"/>
                      <a:ext cx="3846965" cy="3559342"/>
                    </a:xfrm>
                    <a:prstGeom prst="rect">
                      <a:avLst/>
                    </a:prstGeom>
                    <a:noFill/>
                    <a:ln w="9525">
                      <a:noFill/>
                      <a:miter lim="800000"/>
                      <a:headEnd/>
                      <a:tailEnd/>
                    </a:ln>
                  </pic:spPr>
                </pic:pic>
              </a:graphicData>
            </a:graphic>
          </wp:inline>
        </w:drawing>
      </w:r>
    </w:p>
    <w:p w:rsidR="00CD7A0F" w:rsidRDefault="005C20FE" w:rsidP="0009474E">
      <w:pPr>
        <w:jc w:val="center"/>
        <w:rPr>
          <w:rFonts w:ascii="Times New Roman" w:hAnsi="Times New Roman" w:cs="Times New Roman"/>
          <w:sz w:val="28"/>
          <w:lang w:val="en-US"/>
        </w:rPr>
      </w:pPr>
      <w:r w:rsidRPr="005C20FE">
        <w:rPr>
          <w:rFonts w:ascii="Times New Roman" w:hAnsi="Times New Roman" w:cs="Times New Roman"/>
          <w:sz w:val="24"/>
          <w:lang w:val="en-US"/>
        </w:rPr>
        <w:t xml:space="preserve">Fig.1. The mobile robot </w:t>
      </w:r>
      <w:proofErr w:type="spellStart"/>
      <w:r w:rsidRPr="005C20FE">
        <w:rPr>
          <w:rFonts w:ascii="Times New Roman" w:hAnsi="Times New Roman" w:cs="Times New Roman"/>
          <w:sz w:val="24"/>
          <w:lang w:val="en-US"/>
        </w:rPr>
        <w:t>RoboPICA</w:t>
      </w:r>
      <w:proofErr w:type="spellEnd"/>
      <w:r w:rsidR="00CD7A0F" w:rsidRPr="00CD7A0F">
        <w:rPr>
          <w:rFonts w:ascii="Times New Roman" w:hAnsi="Times New Roman" w:cs="Times New Roman"/>
          <w:sz w:val="28"/>
          <w:lang w:val="en-US"/>
        </w:rPr>
        <w:t xml:space="preserve"> </w:t>
      </w:r>
    </w:p>
    <w:p w:rsidR="00E023C0" w:rsidRDefault="00E023C0" w:rsidP="00995307">
      <w:pPr>
        <w:spacing w:after="0"/>
        <w:ind w:firstLine="567"/>
        <w:jc w:val="both"/>
        <w:rPr>
          <w:rFonts w:ascii="Times New Roman" w:hAnsi="Times New Roman" w:cs="Times New Roman"/>
          <w:sz w:val="28"/>
          <w:lang w:val="en-US"/>
        </w:rPr>
      </w:pPr>
    </w:p>
    <w:p w:rsidR="00E023C0" w:rsidRDefault="00CD7A0F" w:rsidP="00995307">
      <w:pPr>
        <w:spacing w:after="0"/>
        <w:ind w:firstLine="567"/>
        <w:jc w:val="both"/>
        <w:rPr>
          <w:rFonts w:ascii="Times New Roman" w:hAnsi="Times New Roman" w:cs="Times New Roman"/>
          <w:sz w:val="28"/>
          <w:lang w:val="en-US"/>
        </w:rPr>
      </w:pPr>
      <w:r>
        <w:rPr>
          <w:rFonts w:ascii="Times New Roman" w:hAnsi="Times New Roman" w:cs="Times New Roman"/>
          <w:sz w:val="28"/>
          <w:lang w:val="en-US"/>
        </w:rPr>
        <w:t>The platform</w:t>
      </w:r>
      <w:r w:rsidRPr="00D80EEB">
        <w:rPr>
          <w:rFonts w:ascii="Times New Roman" w:hAnsi="Times New Roman" w:cs="Times New Roman"/>
          <w:sz w:val="28"/>
          <w:lang w:val="en-US"/>
        </w:rPr>
        <w:t xml:space="preserve"> includes:</w:t>
      </w:r>
    </w:p>
    <w:p w:rsidR="00E023C0" w:rsidRDefault="00CD7A0F" w:rsidP="00E023C0">
      <w:pPr>
        <w:pStyle w:val="a5"/>
        <w:numPr>
          <w:ilvl w:val="0"/>
          <w:numId w:val="3"/>
        </w:numPr>
        <w:spacing w:after="0"/>
        <w:ind w:left="0" w:firstLine="0"/>
        <w:jc w:val="both"/>
        <w:rPr>
          <w:rFonts w:ascii="Times New Roman" w:hAnsi="Times New Roman" w:cs="Times New Roman"/>
          <w:sz w:val="28"/>
          <w:lang w:val="en-US"/>
        </w:rPr>
      </w:pPr>
      <w:r w:rsidRPr="00E023C0">
        <w:rPr>
          <w:rFonts w:ascii="Times New Roman" w:hAnsi="Times New Roman" w:cs="Times New Roman"/>
          <w:sz w:val="28"/>
          <w:lang w:val="en-US"/>
        </w:rPr>
        <w:t>control board with microcontroller PIC18F4525 (Fig.2)</w:t>
      </w:r>
      <w:r w:rsidR="00E023C0">
        <w:rPr>
          <w:rFonts w:ascii="Times New Roman" w:hAnsi="Times New Roman" w:cs="Times New Roman"/>
          <w:sz w:val="28"/>
          <w:lang w:val="en-US"/>
        </w:rPr>
        <w:t>$</w:t>
      </w:r>
    </w:p>
    <w:p w:rsidR="00E023C0" w:rsidRDefault="00CD7A0F" w:rsidP="00E023C0">
      <w:pPr>
        <w:pStyle w:val="a5"/>
        <w:numPr>
          <w:ilvl w:val="0"/>
          <w:numId w:val="3"/>
        </w:numPr>
        <w:spacing w:after="0"/>
        <w:ind w:left="0" w:firstLine="0"/>
        <w:jc w:val="both"/>
        <w:rPr>
          <w:rFonts w:ascii="Times New Roman" w:hAnsi="Times New Roman" w:cs="Times New Roman"/>
          <w:sz w:val="28"/>
          <w:lang w:val="en-US"/>
        </w:rPr>
      </w:pPr>
      <w:r w:rsidRPr="00E023C0">
        <w:rPr>
          <w:rFonts w:ascii="Times New Roman" w:hAnsi="Times New Roman" w:cs="Times New Roman"/>
          <w:sz w:val="28"/>
          <w:lang w:val="en-US"/>
        </w:rPr>
        <w:t>power converters</w:t>
      </w:r>
      <w:r w:rsidR="00E023C0">
        <w:rPr>
          <w:rFonts w:ascii="Times New Roman" w:hAnsi="Times New Roman" w:cs="Times New Roman"/>
          <w:sz w:val="28"/>
          <w:lang w:val="en-US"/>
        </w:rPr>
        <w:t>;</w:t>
      </w:r>
    </w:p>
    <w:p w:rsidR="00E023C0" w:rsidRDefault="00CD7A0F" w:rsidP="00E023C0">
      <w:pPr>
        <w:pStyle w:val="a5"/>
        <w:numPr>
          <w:ilvl w:val="0"/>
          <w:numId w:val="3"/>
        </w:numPr>
        <w:spacing w:after="0"/>
        <w:ind w:left="0" w:firstLine="0"/>
        <w:jc w:val="both"/>
        <w:rPr>
          <w:rFonts w:ascii="Times New Roman" w:hAnsi="Times New Roman" w:cs="Times New Roman"/>
          <w:sz w:val="28"/>
          <w:lang w:val="en-US"/>
        </w:rPr>
      </w:pPr>
      <w:r w:rsidRPr="00E023C0">
        <w:rPr>
          <w:rFonts w:ascii="Times New Roman" w:hAnsi="Times New Roman" w:cs="Times New Roman"/>
          <w:sz w:val="28"/>
          <w:lang w:val="en-US"/>
        </w:rPr>
        <w:t>power unit for control of track actuators</w:t>
      </w:r>
      <w:r w:rsidR="00E023C0">
        <w:rPr>
          <w:rFonts w:ascii="Times New Roman" w:hAnsi="Times New Roman" w:cs="Times New Roman"/>
          <w:sz w:val="28"/>
          <w:lang w:val="en-US"/>
        </w:rPr>
        <w:t>;</w:t>
      </w:r>
    </w:p>
    <w:p w:rsidR="00E023C0" w:rsidRDefault="00E023C0" w:rsidP="00E023C0">
      <w:pPr>
        <w:pStyle w:val="a5"/>
        <w:numPr>
          <w:ilvl w:val="0"/>
          <w:numId w:val="3"/>
        </w:numPr>
        <w:spacing w:after="0"/>
        <w:ind w:left="0" w:firstLine="0"/>
        <w:jc w:val="both"/>
        <w:rPr>
          <w:rFonts w:ascii="Times New Roman" w:hAnsi="Times New Roman" w:cs="Times New Roman"/>
          <w:sz w:val="28"/>
          <w:lang w:val="en-US"/>
        </w:rPr>
      </w:pPr>
      <w:r>
        <w:rPr>
          <w:rFonts w:ascii="Times New Roman" w:hAnsi="Times New Roman" w:cs="Times New Roman"/>
          <w:sz w:val="28"/>
          <w:lang w:val="en-US"/>
        </w:rPr>
        <w:t>LCD-</w:t>
      </w:r>
      <w:r w:rsidR="00CD7A0F" w:rsidRPr="00E023C0">
        <w:rPr>
          <w:rFonts w:ascii="Times New Roman" w:hAnsi="Times New Roman" w:cs="Times New Roman"/>
          <w:sz w:val="28"/>
          <w:lang w:val="en-US"/>
        </w:rPr>
        <w:t>display</w:t>
      </w:r>
      <w:r>
        <w:rPr>
          <w:rFonts w:ascii="Times New Roman" w:hAnsi="Times New Roman" w:cs="Times New Roman"/>
          <w:sz w:val="28"/>
          <w:lang w:val="en-US"/>
        </w:rPr>
        <w:t>;</w:t>
      </w:r>
    </w:p>
    <w:p w:rsidR="00E023C0" w:rsidRDefault="00E023C0" w:rsidP="00E023C0">
      <w:pPr>
        <w:pStyle w:val="a5"/>
        <w:numPr>
          <w:ilvl w:val="0"/>
          <w:numId w:val="3"/>
        </w:numPr>
        <w:spacing w:after="0"/>
        <w:ind w:left="0" w:firstLine="0"/>
        <w:jc w:val="both"/>
        <w:rPr>
          <w:rFonts w:ascii="Times New Roman" w:hAnsi="Times New Roman" w:cs="Times New Roman"/>
          <w:sz w:val="28"/>
          <w:lang w:val="en-US"/>
        </w:rPr>
      </w:pPr>
      <w:r w:rsidRPr="00E023C0">
        <w:rPr>
          <w:rFonts w:ascii="Times New Roman" w:hAnsi="Times New Roman" w:cs="Times New Roman"/>
          <w:sz w:val="28"/>
          <w:lang w:val="en-US"/>
        </w:rPr>
        <w:t>B</w:t>
      </w:r>
      <w:r w:rsidR="00CD7A0F" w:rsidRPr="00E023C0">
        <w:rPr>
          <w:rFonts w:ascii="Times New Roman" w:hAnsi="Times New Roman" w:cs="Times New Roman"/>
          <w:sz w:val="28"/>
          <w:lang w:val="en-US"/>
        </w:rPr>
        <w:t>uttons</w:t>
      </w:r>
      <w:r>
        <w:rPr>
          <w:rFonts w:ascii="Times New Roman" w:hAnsi="Times New Roman" w:cs="Times New Roman"/>
          <w:sz w:val="28"/>
          <w:lang w:val="en-US"/>
        </w:rPr>
        <w:t>;</w:t>
      </w:r>
    </w:p>
    <w:p w:rsidR="00E023C0" w:rsidRDefault="00CD7A0F" w:rsidP="00E023C0">
      <w:pPr>
        <w:pStyle w:val="a5"/>
        <w:numPr>
          <w:ilvl w:val="0"/>
          <w:numId w:val="3"/>
        </w:numPr>
        <w:spacing w:after="0"/>
        <w:ind w:left="0" w:firstLine="0"/>
        <w:jc w:val="both"/>
        <w:rPr>
          <w:rFonts w:ascii="Times New Roman" w:hAnsi="Times New Roman" w:cs="Times New Roman"/>
          <w:sz w:val="28"/>
          <w:lang w:val="en-US"/>
        </w:rPr>
      </w:pPr>
      <w:r w:rsidRPr="00E023C0">
        <w:rPr>
          <w:rFonts w:ascii="Times New Roman" w:hAnsi="Times New Roman" w:cs="Times New Roman"/>
          <w:sz w:val="28"/>
          <w:lang w:val="en-US"/>
        </w:rPr>
        <w:t>sockets for connection of sensors and other devices</w:t>
      </w:r>
      <w:r w:rsidR="00E023C0">
        <w:rPr>
          <w:rFonts w:ascii="Times New Roman" w:hAnsi="Times New Roman" w:cs="Times New Roman"/>
          <w:sz w:val="28"/>
          <w:lang w:val="en-US"/>
        </w:rPr>
        <w:t>;</w:t>
      </w:r>
    </w:p>
    <w:p w:rsidR="00E023C0" w:rsidRDefault="00CD7A0F" w:rsidP="00E023C0">
      <w:pPr>
        <w:pStyle w:val="a5"/>
        <w:numPr>
          <w:ilvl w:val="0"/>
          <w:numId w:val="3"/>
        </w:numPr>
        <w:spacing w:after="0"/>
        <w:ind w:left="0" w:firstLine="0"/>
        <w:jc w:val="both"/>
        <w:rPr>
          <w:rFonts w:ascii="Times New Roman" w:hAnsi="Times New Roman" w:cs="Times New Roman"/>
          <w:sz w:val="28"/>
          <w:lang w:val="en-US"/>
        </w:rPr>
      </w:pPr>
      <w:r w:rsidRPr="00E023C0">
        <w:rPr>
          <w:rFonts w:ascii="Times New Roman" w:hAnsi="Times New Roman" w:cs="Times New Roman"/>
          <w:sz w:val="28"/>
          <w:lang w:val="en-US"/>
        </w:rPr>
        <w:t>track actuators</w:t>
      </w:r>
      <w:r w:rsidR="00E023C0">
        <w:rPr>
          <w:rFonts w:ascii="Times New Roman" w:hAnsi="Times New Roman" w:cs="Times New Roman"/>
          <w:sz w:val="28"/>
          <w:lang w:val="en-US"/>
        </w:rPr>
        <w:t>;</w:t>
      </w:r>
    </w:p>
    <w:p w:rsidR="005C20FE" w:rsidRPr="00E023C0" w:rsidRDefault="00CD7A0F" w:rsidP="00E023C0">
      <w:pPr>
        <w:pStyle w:val="a5"/>
        <w:numPr>
          <w:ilvl w:val="0"/>
          <w:numId w:val="3"/>
        </w:numPr>
        <w:spacing w:after="0"/>
        <w:ind w:left="0" w:firstLine="0"/>
        <w:jc w:val="both"/>
        <w:rPr>
          <w:rFonts w:ascii="Times New Roman" w:hAnsi="Times New Roman" w:cs="Times New Roman"/>
          <w:sz w:val="28"/>
          <w:lang w:val="en-US"/>
        </w:rPr>
      </w:pPr>
      <w:r w:rsidRPr="00E023C0">
        <w:rPr>
          <w:rFonts w:ascii="Times New Roman" w:hAnsi="Times New Roman" w:cs="Times New Roman"/>
          <w:sz w:val="28"/>
          <w:lang w:val="en-US"/>
        </w:rPr>
        <w:t>set of sensors.</w:t>
      </w:r>
    </w:p>
    <w:p w:rsidR="00CD000A" w:rsidRDefault="00CD000A" w:rsidP="00995307">
      <w:pPr>
        <w:spacing w:after="0"/>
        <w:jc w:val="center"/>
        <w:rPr>
          <w:rFonts w:ascii="Times New Roman" w:hAnsi="Times New Roman" w:cs="Times New Roman"/>
          <w:sz w:val="28"/>
          <w:lang w:val="en-US"/>
        </w:rPr>
      </w:pPr>
      <w:bookmarkStart w:id="0" w:name="_GoBack"/>
      <w:r>
        <w:rPr>
          <w:rFonts w:ascii="Times New Roman" w:hAnsi="Times New Roman" w:cs="Times New Roman"/>
          <w:noProof/>
          <w:sz w:val="28"/>
          <w:lang w:eastAsia="ru-RU"/>
        </w:rPr>
        <w:lastRenderedPageBreak/>
        <w:drawing>
          <wp:inline distT="0" distB="0" distL="0" distR="0">
            <wp:extent cx="5767600" cy="4176234"/>
            <wp:effectExtent l="19050" t="0" r="4550" b="0"/>
            <wp:docPr id="7" name="Рисунок 6"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6" cstate="print"/>
                    <a:srcRect l="3449" t="3937" r="6898" b="3937"/>
                    <a:stretch>
                      <a:fillRect/>
                    </a:stretch>
                  </pic:blipFill>
                  <pic:spPr>
                    <a:xfrm>
                      <a:off x="0" y="0"/>
                      <a:ext cx="5767600" cy="4176234"/>
                    </a:xfrm>
                    <a:prstGeom prst="rect">
                      <a:avLst/>
                    </a:prstGeom>
                  </pic:spPr>
                </pic:pic>
              </a:graphicData>
            </a:graphic>
          </wp:inline>
        </w:drawing>
      </w:r>
      <w:bookmarkEnd w:id="0"/>
    </w:p>
    <w:p w:rsidR="00CD000A" w:rsidRPr="005C20FE" w:rsidRDefault="00CD000A" w:rsidP="0009474E">
      <w:pPr>
        <w:jc w:val="center"/>
        <w:rPr>
          <w:rFonts w:ascii="Times New Roman" w:hAnsi="Times New Roman" w:cs="Times New Roman"/>
          <w:sz w:val="24"/>
          <w:lang w:val="en-US"/>
        </w:rPr>
      </w:pPr>
      <w:r w:rsidRPr="005C20FE">
        <w:rPr>
          <w:rFonts w:ascii="Times New Roman" w:hAnsi="Times New Roman" w:cs="Times New Roman"/>
          <w:sz w:val="24"/>
          <w:lang w:val="en-US"/>
        </w:rPr>
        <w:t>Fig.</w:t>
      </w:r>
      <w:r w:rsidR="005C20FE" w:rsidRPr="005C20FE">
        <w:rPr>
          <w:rFonts w:ascii="Times New Roman" w:hAnsi="Times New Roman" w:cs="Times New Roman"/>
          <w:sz w:val="24"/>
          <w:lang w:val="en-US"/>
        </w:rPr>
        <w:t>2</w:t>
      </w:r>
      <w:r w:rsidRPr="005C20FE">
        <w:rPr>
          <w:rFonts w:ascii="Times New Roman" w:hAnsi="Times New Roman" w:cs="Times New Roman"/>
          <w:sz w:val="24"/>
          <w:lang w:val="en-US"/>
        </w:rPr>
        <w:t>. Robot controller board layout</w:t>
      </w:r>
    </w:p>
    <w:p w:rsidR="0050421F" w:rsidRDefault="005C20FE" w:rsidP="00995307">
      <w:pPr>
        <w:spacing w:after="0"/>
        <w:ind w:firstLine="567"/>
        <w:jc w:val="both"/>
        <w:rPr>
          <w:rFonts w:ascii="Times New Roman" w:hAnsi="Times New Roman" w:cs="Times New Roman"/>
          <w:sz w:val="28"/>
          <w:lang w:val="en-US"/>
        </w:rPr>
      </w:pPr>
      <w:r w:rsidRPr="005C20FE">
        <w:rPr>
          <w:rFonts w:ascii="Times New Roman" w:hAnsi="Times New Roman" w:cs="Times New Roman"/>
          <w:sz w:val="28"/>
          <w:lang w:val="en-US"/>
        </w:rPr>
        <w:t xml:space="preserve">To program the </w:t>
      </w:r>
      <w:r w:rsidR="00E023C0" w:rsidRPr="005C20FE">
        <w:rPr>
          <w:rFonts w:ascii="Times New Roman" w:hAnsi="Times New Roman" w:cs="Times New Roman"/>
          <w:sz w:val="28"/>
          <w:lang w:val="en-US"/>
        </w:rPr>
        <w:t>microcontroller,</w:t>
      </w:r>
      <w:r w:rsidR="0030068D" w:rsidRPr="0030068D">
        <w:rPr>
          <w:rFonts w:ascii="Times New Roman" w:hAnsi="Times New Roman" w:cs="Times New Roman"/>
          <w:sz w:val="28"/>
          <w:lang w:val="en-US"/>
        </w:rPr>
        <w:t xml:space="preserve"> </w:t>
      </w:r>
      <w:r w:rsidR="0030068D">
        <w:rPr>
          <w:rFonts w:ascii="Times New Roman" w:hAnsi="Times New Roman" w:cs="Times New Roman"/>
          <w:sz w:val="28"/>
          <w:lang w:val="en-US"/>
        </w:rPr>
        <w:t>we use</w:t>
      </w:r>
      <w:r w:rsidRPr="005C20FE">
        <w:rPr>
          <w:rFonts w:ascii="Times New Roman" w:hAnsi="Times New Roman" w:cs="Times New Roman"/>
          <w:sz w:val="28"/>
          <w:lang w:val="en-US"/>
        </w:rPr>
        <w:t xml:space="preserve"> the programmer </w:t>
      </w:r>
      <w:r w:rsidR="0030068D" w:rsidRPr="005C20FE">
        <w:rPr>
          <w:rFonts w:ascii="Times New Roman" w:hAnsi="Times New Roman" w:cs="Times New Roman"/>
          <w:sz w:val="28"/>
          <w:lang w:val="en-US"/>
        </w:rPr>
        <w:t>PICkit2</w:t>
      </w:r>
      <w:r w:rsidR="00E023C0" w:rsidRPr="00E023C0">
        <w:rPr>
          <w:rFonts w:ascii="Times New Roman" w:hAnsi="Times New Roman" w:cs="Times New Roman"/>
          <w:sz w:val="28"/>
          <w:lang w:val="en-US"/>
        </w:rPr>
        <w:t xml:space="preserve"> (</w:t>
      </w:r>
      <w:r w:rsidR="00E023C0">
        <w:rPr>
          <w:rFonts w:ascii="Times New Roman" w:hAnsi="Times New Roman" w:cs="Times New Roman"/>
          <w:sz w:val="28"/>
          <w:lang w:val="en-US"/>
        </w:rPr>
        <w:t>fig. 3)</w:t>
      </w:r>
      <w:r w:rsidR="0030068D" w:rsidRPr="005C20FE">
        <w:rPr>
          <w:rFonts w:ascii="Times New Roman" w:hAnsi="Times New Roman" w:cs="Times New Roman"/>
          <w:sz w:val="28"/>
          <w:lang w:val="en-US"/>
        </w:rPr>
        <w:t xml:space="preserve">, </w:t>
      </w:r>
      <w:r w:rsidR="00E023C0">
        <w:rPr>
          <w:rFonts w:ascii="Times New Roman" w:hAnsi="Times New Roman" w:cs="Times New Roman"/>
          <w:sz w:val="28"/>
          <w:lang w:val="en-US"/>
        </w:rPr>
        <w:t>this device (board) is used to transmit your C-code from PC into MCU</w:t>
      </w:r>
      <w:r w:rsidRPr="005C20FE">
        <w:rPr>
          <w:rFonts w:ascii="Times New Roman" w:hAnsi="Times New Roman" w:cs="Times New Roman"/>
          <w:sz w:val="28"/>
          <w:lang w:val="en-US"/>
        </w:rPr>
        <w:t xml:space="preserve">. As </w:t>
      </w:r>
      <w:r w:rsidR="0030068D" w:rsidRPr="005C20FE">
        <w:rPr>
          <w:rFonts w:ascii="Times New Roman" w:hAnsi="Times New Roman" w:cs="Times New Roman"/>
          <w:sz w:val="28"/>
          <w:lang w:val="en-US"/>
        </w:rPr>
        <w:t>software</w:t>
      </w:r>
      <w:r w:rsidR="0030068D">
        <w:rPr>
          <w:rFonts w:ascii="Times New Roman" w:hAnsi="Times New Roman" w:cs="Times New Roman"/>
          <w:sz w:val="28"/>
          <w:lang w:val="en-US"/>
        </w:rPr>
        <w:t xml:space="preserve"> we </w:t>
      </w:r>
      <w:r w:rsidRPr="005C20FE">
        <w:rPr>
          <w:rFonts w:ascii="Times New Roman" w:hAnsi="Times New Roman" w:cs="Times New Roman"/>
          <w:sz w:val="28"/>
          <w:lang w:val="en-US"/>
        </w:rPr>
        <w:t>use MPLAB X compiler XC8.</w:t>
      </w:r>
      <w:r w:rsidR="00CD7A0F">
        <w:rPr>
          <w:rFonts w:ascii="Times New Roman" w:hAnsi="Times New Roman" w:cs="Times New Roman"/>
          <w:sz w:val="28"/>
          <w:lang w:val="en-US"/>
        </w:rPr>
        <w:t xml:space="preserve"> The PICkit2 Microcontroller Programming software is capable of programming most of Microchip’s Flash microcontrollers.</w:t>
      </w:r>
    </w:p>
    <w:p w:rsidR="00CD7A0F" w:rsidRDefault="00CD7A0F" w:rsidP="00995307">
      <w:pPr>
        <w:spacing w:after="0"/>
        <w:ind w:firstLine="567"/>
        <w:jc w:val="both"/>
        <w:rPr>
          <w:rFonts w:ascii="Times New Roman" w:hAnsi="Times New Roman" w:cs="Times New Roman"/>
          <w:sz w:val="28"/>
          <w:lang w:val="en-US"/>
        </w:rPr>
      </w:pPr>
      <w:r>
        <w:rPr>
          <w:rFonts w:ascii="Times New Roman" w:hAnsi="Times New Roman" w:cs="Times New Roman"/>
          <w:sz w:val="28"/>
          <w:lang w:val="en-US"/>
        </w:rPr>
        <w:t xml:space="preserve"> </w:t>
      </w:r>
    </w:p>
    <w:p w:rsidR="00E023C0" w:rsidRDefault="00E023C0" w:rsidP="00995307">
      <w:pPr>
        <w:spacing w:after="0"/>
        <w:ind w:firstLine="567"/>
        <w:jc w:val="both"/>
        <w:rPr>
          <w:rFonts w:ascii="Times New Roman" w:hAnsi="Times New Roman" w:cs="Times New Roman"/>
          <w:sz w:val="28"/>
          <w:lang w:val="en-US"/>
        </w:rPr>
      </w:pPr>
    </w:p>
    <w:p w:rsidR="00E023C0" w:rsidRDefault="00F87F88" w:rsidP="00E023C0">
      <w:pPr>
        <w:spacing w:after="0"/>
        <w:jc w:val="center"/>
        <w:rPr>
          <w:rFonts w:ascii="Times New Roman" w:hAnsi="Times New Roman" w:cs="Times New Roman"/>
          <w:sz w:val="28"/>
          <w:lang w:val="en-US"/>
        </w:rPr>
      </w:pPr>
      <w:r>
        <w:rPr>
          <w:noProof/>
          <w:lang w:eastAsia="ru-RU"/>
        </w:rPr>
        <mc:AlternateContent>
          <mc:Choice Requires="wps">
            <w:drawing>
              <wp:anchor distT="0" distB="0" distL="114300" distR="114300" simplePos="0" relativeHeight="251661312" behindDoc="0" locked="0" layoutInCell="1" allowOverlap="1" wp14:anchorId="21655A70" wp14:editId="484B3FEC">
                <wp:simplePos x="0" y="0"/>
                <wp:positionH relativeFrom="margin">
                  <wp:posOffset>66675</wp:posOffset>
                </wp:positionH>
                <wp:positionV relativeFrom="paragraph">
                  <wp:posOffset>831850</wp:posOffset>
                </wp:positionV>
                <wp:extent cx="1057275" cy="561975"/>
                <wp:effectExtent l="19050" t="19050" r="28575" b="47625"/>
                <wp:wrapNone/>
                <wp:docPr id="3" name="Стрелка вправо 3"/>
                <wp:cNvGraphicFramePr/>
                <a:graphic xmlns:a="http://schemas.openxmlformats.org/drawingml/2006/main">
                  <a:graphicData uri="http://schemas.microsoft.com/office/word/2010/wordprocessingShape">
                    <wps:wsp>
                      <wps:cNvSpPr/>
                      <wps:spPr>
                        <a:xfrm flipH="1">
                          <a:off x="0" y="0"/>
                          <a:ext cx="1057275" cy="561975"/>
                        </a:xfrm>
                        <a:prstGeom prst="right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973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3" o:spid="_x0000_s1026" type="#_x0000_t13" style="position:absolute;margin-left:5.25pt;margin-top:65.5pt;width:83.25pt;height:44.25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" adj="15859" fillcolor="#e36c0a [2409]" strokecolor="#e36c0a [2409]" strokeweight="2pt">
                <w10:wrap anchorx="margin"/>
              </v:shape>
            </w:pict>
          </mc:Fallback>
        </mc:AlternateContent>
      </w:r>
      <w:r>
        <w:rPr>
          <w:noProof/>
          <w:lang w:eastAsia="ru-RU"/>
        </w:rPr>
        <mc:AlternateContent>
          <mc:Choice Requires="wps">
            <w:drawing>
              <wp:anchor distT="0" distB="0" distL="114300" distR="114300" simplePos="0" relativeHeight="251700224" behindDoc="0" locked="0" layoutInCell="1" allowOverlap="1" wp14:anchorId="7C58F737" wp14:editId="7C10E4B9">
                <wp:simplePos x="0" y="0"/>
                <wp:positionH relativeFrom="column">
                  <wp:posOffset>3876675</wp:posOffset>
                </wp:positionH>
                <wp:positionV relativeFrom="paragraph">
                  <wp:posOffset>748030</wp:posOffset>
                </wp:positionV>
                <wp:extent cx="933450" cy="600075"/>
                <wp:effectExtent l="19050" t="19050" r="38100" b="47625"/>
                <wp:wrapNone/>
                <wp:docPr id="37" name="Скругленный прямоугольник 37"/>
                <wp:cNvGraphicFramePr/>
                <a:graphic xmlns:a="http://schemas.openxmlformats.org/drawingml/2006/main">
                  <a:graphicData uri="http://schemas.microsoft.com/office/word/2010/wordprocessingShape">
                    <wps:wsp>
                      <wps:cNvSpPr/>
                      <wps:spPr>
                        <a:xfrm>
                          <a:off x="0" y="0"/>
                          <a:ext cx="933450" cy="600075"/>
                        </a:xfrm>
                        <a:prstGeom prst="roundRect">
                          <a:avLst/>
                        </a:prstGeom>
                        <a:noFill/>
                        <a:ln w="571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95F14C" id="Скругленный прямоугольник 37" o:spid="_x0000_s1026" style="position:absolute;margin-left:305.25pt;margin-top:58.9pt;width:73.5pt;height:47.2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" filled="f" strokecolor="#943634 [2405]" strokeweight="4.5pt"/>
            </w:pict>
          </mc:Fallback>
        </mc:AlternateContent>
      </w:r>
      <w:r w:rsidR="009C531D">
        <w:rPr>
          <w:noProof/>
          <w:lang w:eastAsia="ru-RU"/>
        </w:rPr>
        <mc:AlternateContent>
          <mc:Choice Requires="wps">
            <w:drawing>
              <wp:anchor distT="0" distB="0" distL="114300" distR="114300" simplePos="0" relativeHeight="251698176" behindDoc="0" locked="0" layoutInCell="1" allowOverlap="1" wp14:anchorId="2F239534" wp14:editId="031FB972">
                <wp:simplePos x="0" y="0"/>
                <wp:positionH relativeFrom="column">
                  <wp:posOffset>1129665</wp:posOffset>
                </wp:positionH>
                <wp:positionV relativeFrom="paragraph">
                  <wp:posOffset>811530</wp:posOffset>
                </wp:positionV>
                <wp:extent cx="933450" cy="600075"/>
                <wp:effectExtent l="19050" t="19050" r="38100" b="47625"/>
                <wp:wrapNone/>
                <wp:docPr id="32" name="Скругленный прямоугольник 32"/>
                <wp:cNvGraphicFramePr/>
                <a:graphic xmlns:a="http://schemas.openxmlformats.org/drawingml/2006/main">
                  <a:graphicData uri="http://schemas.microsoft.com/office/word/2010/wordprocessingShape">
                    <wps:wsp>
                      <wps:cNvSpPr/>
                      <wps:spPr>
                        <a:xfrm>
                          <a:off x="0" y="0"/>
                          <a:ext cx="933450" cy="600075"/>
                        </a:xfrm>
                        <a:prstGeom prst="roundRect">
                          <a:avLst/>
                        </a:prstGeom>
                        <a:noFill/>
                        <a:ln w="571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09A800" id="Скругленный прямоугольник 32" o:spid="_x0000_s1026" style="position:absolute;margin-left:88.95pt;margin-top:63.9pt;width:73.5pt;height:47.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" filled="f" strokecolor="#e36c0a [2409]" strokeweight="4.5pt"/>
            </w:pict>
          </mc:Fallback>
        </mc:AlternateContent>
      </w:r>
      <w:r w:rsidR="0050421F">
        <w:rPr>
          <w:noProof/>
          <w:lang w:eastAsia="ru-RU"/>
        </w:rPr>
        <mc:AlternateContent>
          <mc:Choice Requires="wps">
            <w:drawing>
              <wp:anchor distT="0" distB="0" distL="114300" distR="114300" simplePos="0" relativeHeight="251664384" behindDoc="0" locked="0" layoutInCell="1" allowOverlap="1" wp14:anchorId="7319FDD0" wp14:editId="472B05A2">
                <wp:simplePos x="0" y="0"/>
                <wp:positionH relativeFrom="margin">
                  <wp:align>right</wp:align>
                </wp:positionH>
                <wp:positionV relativeFrom="paragraph">
                  <wp:posOffset>260985</wp:posOffset>
                </wp:positionV>
                <wp:extent cx="1123950" cy="809625"/>
                <wp:effectExtent l="0" t="0" r="0" b="0"/>
                <wp:wrapNone/>
                <wp:docPr id="5" name="Надпись 5"/>
                <wp:cNvGraphicFramePr/>
                <a:graphic xmlns:a="http://schemas.openxmlformats.org/drawingml/2006/main">
                  <a:graphicData uri="http://schemas.microsoft.com/office/word/2010/wordprocessingShape">
                    <wps:wsp>
                      <wps:cNvSpPr txBox="1"/>
                      <wps:spPr>
                        <a:xfrm>
                          <a:off x="0" y="0"/>
                          <a:ext cx="1123950" cy="809625"/>
                        </a:xfrm>
                        <a:prstGeom prst="rect">
                          <a:avLst/>
                        </a:prstGeom>
                        <a:noFill/>
                        <a:ln w="6350">
                          <a:noFill/>
                        </a:ln>
                      </wps:spPr>
                      <wps:txbx>
                        <w:txbxContent>
                          <w:p w:rsidR="005B723E" w:rsidRPr="0050421F" w:rsidRDefault="005B723E" w:rsidP="0050421F">
                            <w:pPr>
                              <w:jc w:val="center"/>
                              <w:rPr>
                                <w:rFonts w:ascii="Times New Roman" w:hAnsi="Times New Roman" w:cs="Times New Roman"/>
                                <w:sz w:val="24"/>
                                <w:lang w:val="en-US"/>
                              </w:rPr>
                            </w:pPr>
                            <w:r w:rsidRPr="0050421F">
                              <w:rPr>
                                <w:rFonts w:ascii="Times New Roman" w:hAnsi="Times New Roman" w:cs="Times New Roman"/>
                                <w:sz w:val="24"/>
                                <w:lang w:val="en-US"/>
                              </w:rPr>
                              <w:t xml:space="preserve">Connect to your </w:t>
                            </w:r>
                            <w:r>
                              <w:rPr>
                                <w:rFonts w:ascii="Times New Roman" w:hAnsi="Times New Roman" w:cs="Times New Roman"/>
                                <w:sz w:val="24"/>
                                <w:lang w:val="en-US"/>
                              </w:rPr>
                              <w:t>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19FDD0" id="_x0000_t202" coordsize="21600,21600" o:spt="202" path="m,l,21600r21600,l21600,xe">
                <v:stroke joinstyle="miter"/>
                <v:path gradientshapeok="t" o:connecttype="rect"/>
              </v:shapetype>
              <v:shape id="Надпись 5" o:spid="_x0000_s1026" type="#_x0000_t202" style="position:absolute;left:0;text-align:left;margin-left:37.3pt;margin-top:20.55pt;width:88.5pt;height:63.7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" filled="f" stroked="f" strokeweight=".5pt">
                <v:textbox>
                  <w:txbxContent>
                    <w:p w:rsidR="005B723E" w:rsidRPr="0050421F" w:rsidRDefault="005B723E" w:rsidP="0050421F">
                      <w:pPr>
                        <w:jc w:val="center"/>
                        <w:rPr>
                          <w:rFonts w:ascii="Times New Roman" w:hAnsi="Times New Roman" w:cs="Times New Roman"/>
                          <w:sz w:val="24"/>
                          <w:lang w:val="en-US"/>
                        </w:rPr>
                      </w:pPr>
                      <w:r w:rsidRPr="0050421F">
                        <w:rPr>
                          <w:rFonts w:ascii="Times New Roman" w:hAnsi="Times New Roman" w:cs="Times New Roman"/>
                          <w:sz w:val="24"/>
                          <w:lang w:val="en-US"/>
                        </w:rPr>
                        <w:t xml:space="preserve">Connect to your </w:t>
                      </w:r>
                      <w:r>
                        <w:rPr>
                          <w:rFonts w:ascii="Times New Roman" w:hAnsi="Times New Roman" w:cs="Times New Roman"/>
                          <w:sz w:val="24"/>
                          <w:lang w:val="en-US"/>
                        </w:rPr>
                        <w:t>Robot</w:t>
                      </w:r>
                    </w:p>
                  </w:txbxContent>
                </v:textbox>
                <w10:wrap anchorx="margin"/>
              </v:shape>
            </w:pict>
          </mc:Fallback>
        </mc:AlternateContent>
      </w:r>
      <w:r w:rsidR="0050421F">
        <w:rPr>
          <w:noProof/>
          <w:lang w:eastAsia="ru-RU"/>
        </w:rPr>
        <mc:AlternateContent>
          <mc:Choice Requires="wps">
            <w:drawing>
              <wp:anchor distT="0" distB="0" distL="114300" distR="114300" simplePos="0" relativeHeight="251662336" behindDoc="0" locked="0" layoutInCell="1" allowOverlap="1" wp14:anchorId="5883E600" wp14:editId="571B7925">
                <wp:simplePos x="0" y="0"/>
                <wp:positionH relativeFrom="margin">
                  <wp:posOffset>85725</wp:posOffset>
                </wp:positionH>
                <wp:positionV relativeFrom="paragraph">
                  <wp:posOffset>163830</wp:posOffset>
                </wp:positionV>
                <wp:extent cx="1123950" cy="80962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123950" cy="809625"/>
                        </a:xfrm>
                        <a:prstGeom prst="rect">
                          <a:avLst/>
                        </a:prstGeom>
                        <a:noFill/>
                        <a:ln w="6350">
                          <a:noFill/>
                        </a:ln>
                      </wps:spPr>
                      <wps:txbx>
                        <w:txbxContent>
                          <w:p w:rsidR="005B723E" w:rsidRPr="0050421F" w:rsidRDefault="005B723E" w:rsidP="0050421F">
                            <w:pPr>
                              <w:jc w:val="center"/>
                              <w:rPr>
                                <w:rFonts w:ascii="Times New Roman" w:hAnsi="Times New Roman" w:cs="Times New Roman"/>
                                <w:sz w:val="24"/>
                                <w:lang w:val="en-US"/>
                              </w:rPr>
                            </w:pPr>
                            <w:r w:rsidRPr="0050421F">
                              <w:rPr>
                                <w:rFonts w:ascii="Times New Roman" w:hAnsi="Times New Roman" w:cs="Times New Roman"/>
                                <w:sz w:val="24"/>
                                <w:lang w:val="en-US"/>
                              </w:rPr>
                              <w:t>Connect with USB</w:t>
                            </w:r>
                            <w:r>
                              <w:rPr>
                                <w:rFonts w:ascii="Times New Roman" w:hAnsi="Times New Roman" w:cs="Times New Roman"/>
                                <w:sz w:val="24"/>
                                <w:lang w:val="en-US"/>
                              </w:rPr>
                              <w:t>-USB B</w:t>
                            </w:r>
                            <w:r w:rsidRPr="0050421F">
                              <w:rPr>
                                <w:rFonts w:ascii="Times New Roman" w:hAnsi="Times New Roman" w:cs="Times New Roman"/>
                                <w:sz w:val="24"/>
                                <w:lang w:val="en-US"/>
                              </w:rPr>
                              <w:t xml:space="preserve"> to your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83E600" id="Надпись 4" o:spid="_x0000_s1027" type="#_x0000_t202" style="position:absolute;left:0;text-align:left;margin-left:6.75pt;margin-top:12.9pt;width:88.5pt;height:63.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" filled="f" stroked="f" strokeweight=".5pt">
                <v:textbox>
                  <w:txbxContent>
                    <w:p w:rsidR="005B723E" w:rsidRPr="0050421F" w:rsidRDefault="005B723E" w:rsidP="0050421F">
                      <w:pPr>
                        <w:jc w:val="center"/>
                        <w:rPr>
                          <w:rFonts w:ascii="Times New Roman" w:hAnsi="Times New Roman" w:cs="Times New Roman"/>
                          <w:sz w:val="24"/>
                          <w:lang w:val="en-US"/>
                        </w:rPr>
                      </w:pPr>
                      <w:r w:rsidRPr="0050421F">
                        <w:rPr>
                          <w:rFonts w:ascii="Times New Roman" w:hAnsi="Times New Roman" w:cs="Times New Roman"/>
                          <w:sz w:val="24"/>
                          <w:lang w:val="en-US"/>
                        </w:rPr>
                        <w:t>Connect with USB</w:t>
                      </w:r>
                      <w:r>
                        <w:rPr>
                          <w:rFonts w:ascii="Times New Roman" w:hAnsi="Times New Roman" w:cs="Times New Roman"/>
                          <w:sz w:val="24"/>
                          <w:lang w:val="en-US"/>
                        </w:rPr>
                        <w:t>-USB B</w:t>
                      </w:r>
                      <w:r w:rsidRPr="0050421F">
                        <w:rPr>
                          <w:rFonts w:ascii="Times New Roman" w:hAnsi="Times New Roman" w:cs="Times New Roman"/>
                          <w:sz w:val="24"/>
                          <w:lang w:val="en-US"/>
                        </w:rPr>
                        <w:t xml:space="preserve"> to your PC</w:t>
                      </w:r>
                    </w:p>
                  </w:txbxContent>
                </v:textbox>
                <w10:wrap anchorx="margin"/>
              </v:shape>
            </w:pict>
          </mc:Fallback>
        </mc:AlternateContent>
      </w:r>
      <w:r w:rsidR="0050421F">
        <w:rPr>
          <w:noProof/>
          <w:lang w:eastAsia="ru-RU"/>
        </w:rPr>
        <mc:AlternateContent>
          <mc:Choice Requires="wps">
            <w:drawing>
              <wp:anchor distT="0" distB="0" distL="114300" distR="114300" simplePos="0" relativeHeight="251659264" behindDoc="0" locked="0" layoutInCell="1" allowOverlap="1" wp14:anchorId="45CE5AE7" wp14:editId="1882268A">
                <wp:simplePos x="0" y="0"/>
                <wp:positionH relativeFrom="column">
                  <wp:posOffset>4825365</wp:posOffset>
                </wp:positionH>
                <wp:positionV relativeFrom="paragraph">
                  <wp:posOffset>779145</wp:posOffset>
                </wp:positionV>
                <wp:extent cx="1057275" cy="561975"/>
                <wp:effectExtent l="0" t="19050" r="47625" b="47625"/>
                <wp:wrapNone/>
                <wp:docPr id="2" name="Стрелка вправо 2"/>
                <wp:cNvGraphicFramePr/>
                <a:graphic xmlns:a="http://schemas.openxmlformats.org/drawingml/2006/main">
                  <a:graphicData uri="http://schemas.microsoft.com/office/word/2010/wordprocessingShape">
                    <wps:wsp>
                      <wps:cNvSpPr/>
                      <wps:spPr>
                        <a:xfrm>
                          <a:off x="0" y="0"/>
                          <a:ext cx="1057275" cy="561975"/>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3A751" id="Стрелка вправо 2" o:spid="_x0000_s1026" type="#_x0000_t13" style="position:absolute;margin-left:379.95pt;margin-top:61.35pt;width:83.2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" adj="15859" fillcolor="#943634 [2405]" strokecolor="#943634 [2405]" strokeweight="2pt"/>
            </w:pict>
          </mc:Fallback>
        </mc:AlternateContent>
      </w:r>
      <w:r w:rsidR="00E023C0">
        <w:rPr>
          <w:noProof/>
          <w:lang w:eastAsia="ru-RU"/>
        </w:rPr>
        <w:drawing>
          <wp:inline distT="0" distB="0" distL="0" distR="0" wp14:anchorId="540D2EB5" wp14:editId="18C5C6E6">
            <wp:extent cx="3562350" cy="2099033"/>
            <wp:effectExtent l="0" t="0" r="0" b="0"/>
            <wp:docPr id="1" name="Рисунок 1" descr="https://pp.userapi.com/c850424/v850424430/13a11f/s0p7tX0mDQ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50424/v850424430/13a11f/s0p7tX0mDQE.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2508" t="17949" r="12916" b="23493"/>
                    <a:stretch/>
                  </pic:blipFill>
                  <pic:spPr bwMode="auto">
                    <a:xfrm>
                      <a:off x="0" y="0"/>
                      <a:ext cx="3582171" cy="2110712"/>
                    </a:xfrm>
                    <a:prstGeom prst="rect">
                      <a:avLst/>
                    </a:prstGeom>
                    <a:noFill/>
                    <a:ln>
                      <a:noFill/>
                    </a:ln>
                    <a:extLst>
                      <a:ext uri="{53640926-AAD7-44D8-BBD7-CCE9431645EC}">
                        <a14:shadowObscured xmlns:a14="http://schemas.microsoft.com/office/drawing/2010/main"/>
                      </a:ext>
                    </a:extLst>
                  </pic:spPr>
                </pic:pic>
              </a:graphicData>
            </a:graphic>
          </wp:inline>
        </w:drawing>
      </w:r>
    </w:p>
    <w:p w:rsidR="0050421F" w:rsidRPr="0050421F" w:rsidRDefault="0050421F" w:rsidP="00E023C0">
      <w:pPr>
        <w:spacing w:after="0"/>
        <w:jc w:val="center"/>
        <w:rPr>
          <w:rFonts w:ascii="Times New Roman" w:hAnsi="Times New Roman" w:cs="Times New Roman"/>
          <w:sz w:val="24"/>
          <w:lang w:val="en-US"/>
        </w:rPr>
      </w:pPr>
      <w:r w:rsidRPr="0050421F">
        <w:rPr>
          <w:rFonts w:ascii="Times New Roman" w:hAnsi="Times New Roman" w:cs="Times New Roman"/>
          <w:sz w:val="24"/>
          <w:lang w:val="en-US"/>
        </w:rPr>
        <w:t xml:space="preserve">Fig.3. PICkit2 board </w:t>
      </w:r>
    </w:p>
    <w:p w:rsidR="0050421F" w:rsidRDefault="0050421F" w:rsidP="00E023C0">
      <w:pPr>
        <w:spacing w:after="0"/>
        <w:jc w:val="center"/>
        <w:rPr>
          <w:rFonts w:ascii="Times New Roman" w:hAnsi="Times New Roman" w:cs="Times New Roman"/>
          <w:sz w:val="28"/>
          <w:lang w:val="en-US"/>
        </w:rPr>
      </w:pPr>
    </w:p>
    <w:p w:rsidR="0050421F" w:rsidRDefault="0050421F" w:rsidP="00E023C0">
      <w:pPr>
        <w:spacing w:after="0"/>
        <w:jc w:val="center"/>
        <w:rPr>
          <w:rFonts w:ascii="Times New Roman" w:hAnsi="Times New Roman" w:cs="Times New Roman"/>
          <w:sz w:val="28"/>
          <w:lang w:val="en-US"/>
        </w:rPr>
      </w:pPr>
    </w:p>
    <w:p w:rsidR="0050421F" w:rsidRDefault="0050421F" w:rsidP="00E023C0">
      <w:pPr>
        <w:spacing w:after="0"/>
        <w:jc w:val="center"/>
        <w:rPr>
          <w:rFonts w:ascii="Times New Roman" w:hAnsi="Times New Roman" w:cs="Times New Roman"/>
          <w:sz w:val="28"/>
          <w:lang w:val="en-US"/>
        </w:rPr>
      </w:pPr>
    </w:p>
    <w:p w:rsidR="00E023C0" w:rsidRDefault="0050421F" w:rsidP="0050421F">
      <w:pPr>
        <w:pStyle w:val="a5"/>
        <w:numPr>
          <w:ilvl w:val="1"/>
          <w:numId w:val="2"/>
        </w:numPr>
        <w:spacing w:before="240" w:after="0"/>
        <w:ind w:left="0" w:firstLine="0"/>
        <w:jc w:val="center"/>
        <w:rPr>
          <w:rFonts w:ascii="Times New Roman" w:hAnsi="Times New Roman" w:cs="Times New Roman"/>
          <w:b/>
          <w:sz w:val="28"/>
          <w:lang w:val="en-US"/>
        </w:rPr>
      </w:pPr>
      <w:r>
        <w:rPr>
          <w:rFonts w:ascii="Times New Roman" w:hAnsi="Times New Roman" w:cs="Times New Roman"/>
          <w:b/>
          <w:sz w:val="28"/>
          <w:lang w:val="en-US"/>
        </w:rPr>
        <w:lastRenderedPageBreak/>
        <w:t>Configuration of robot</w:t>
      </w:r>
      <w:r w:rsidR="00E023C0">
        <w:rPr>
          <w:rFonts w:ascii="Times New Roman" w:hAnsi="Times New Roman" w:cs="Times New Roman"/>
          <w:b/>
          <w:sz w:val="28"/>
          <w:lang w:val="en-US"/>
        </w:rPr>
        <w:t xml:space="preserve"> </w:t>
      </w:r>
    </w:p>
    <w:p w:rsidR="0050421F" w:rsidRDefault="0050421F" w:rsidP="0050421F">
      <w:pPr>
        <w:pStyle w:val="a5"/>
        <w:spacing w:before="240" w:after="0"/>
        <w:ind w:left="0"/>
        <w:rPr>
          <w:rFonts w:ascii="Times New Roman" w:hAnsi="Times New Roman" w:cs="Times New Roman"/>
          <w:b/>
          <w:sz w:val="28"/>
          <w:lang w:val="en-US"/>
        </w:rPr>
      </w:pPr>
    </w:p>
    <w:p w:rsidR="00E023C0" w:rsidRDefault="0050421F" w:rsidP="0050421F">
      <w:pPr>
        <w:pStyle w:val="a5"/>
        <w:numPr>
          <w:ilvl w:val="0"/>
          <w:numId w:val="4"/>
        </w:numPr>
        <w:spacing w:before="240" w:after="0"/>
        <w:ind w:left="0" w:firstLine="709"/>
        <w:jc w:val="both"/>
        <w:rPr>
          <w:rFonts w:ascii="Times New Roman" w:hAnsi="Times New Roman" w:cs="Times New Roman"/>
          <w:sz w:val="28"/>
          <w:lang w:val="en-US"/>
        </w:rPr>
      </w:pPr>
      <w:r w:rsidRPr="0050421F">
        <w:rPr>
          <w:rFonts w:ascii="Times New Roman" w:hAnsi="Times New Roman" w:cs="Times New Roman"/>
          <w:sz w:val="28"/>
          <w:lang w:val="en-US"/>
        </w:rPr>
        <w:t>Check the connection between PC and PICkit2</w:t>
      </w:r>
      <w:r>
        <w:rPr>
          <w:rFonts w:ascii="Times New Roman" w:hAnsi="Times New Roman" w:cs="Times New Roman"/>
          <w:sz w:val="28"/>
          <w:lang w:val="en-US"/>
        </w:rPr>
        <w:t xml:space="preserve"> (the green LED «Power» should be flashed on); </w:t>
      </w:r>
    </w:p>
    <w:p w:rsidR="00BB0F06" w:rsidRDefault="00BB0F06" w:rsidP="00BB0F06">
      <w:pPr>
        <w:pStyle w:val="a5"/>
        <w:spacing w:before="240" w:after="0"/>
        <w:ind w:left="709"/>
        <w:jc w:val="both"/>
        <w:rPr>
          <w:rFonts w:ascii="Times New Roman" w:hAnsi="Times New Roman" w:cs="Times New Roman"/>
          <w:sz w:val="28"/>
          <w:lang w:val="en-US"/>
        </w:rPr>
      </w:pPr>
    </w:p>
    <w:p w:rsidR="00BB0F06" w:rsidRDefault="00BB0F06" w:rsidP="00BB0F06">
      <w:pPr>
        <w:pStyle w:val="a5"/>
        <w:spacing w:before="240" w:after="0"/>
        <w:ind w:left="709"/>
        <w:jc w:val="both"/>
        <w:rPr>
          <w:rFonts w:ascii="Times New Roman" w:hAnsi="Times New Roman" w:cs="Times New Roman"/>
          <w:sz w:val="28"/>
          <w:lang w:val="en-US"/>
        </w:rPr>
      </w:pPr>
      <w:r>
        <w:rPr>
          <w:noProof/>
          <w:lang w:eastAsia="ru-RU"/>
        </w:rPr>
        <w:drawing>
          <wp:anchor distT="0" distB="0" distL="114300" distR="114300" simplePos="0" relativeHeight="251659776" behindDoc="0" locked="0" layoutInCell="1" allowOverlap="1" wp14:anchorId="7ADAFA31" wp14:editId="3DBD1506">
            <wp:simplePos x="0" y="0"/>
            <wp:positionH relativeFrom="margin">
              <wp:posOffset>485775</wp:posOffset>
            </wp:positionH>
            <wp:positionV relativeFrom="paragraph">
              <wp:posOffset>9525</wp:posOffset>
            </wp:positionV>
            <wp:extent cx="1552575" cy="951720"/>
            <wp:effectExtent l="0" t="0" r="0" b="1270"/>
            <wp:wrapNone/>
            <wp:docPr id="44" name="Рисунок 44" descr="ÐÐ°ÑÑÐ¸Ð½ÐºÐ¸ Ð¿Ð¾ Ð·Ð°Ð¿ÑÐ¾ÑÑ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ÐÐ°ÑÑÐ¸Ð½ÐºÐ¸ Ð¿Ð¾ Ð·Ð°Ð¿ÑÐ¾ÑÑ p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951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3872" behindDoc="0" locked="0" layoutInCell="1" allowOverlap="1" wp14:anchorId="736E8B3D" wp14:editId="72E09C3E">
            <wp:simplePos x="0" y="0"/>
            <wp:positionH relativeFrom="column">
              <wp:posOffset>3834765</wp:posOffset>
            </wp:positionH>
            <wp:positionV relativeFrom="paragraph">
              <wp:posOffset>9525</wp:posOffset>
            </wp:positionV>
            <wp:extent cx="1562100" cy="920432"/>
            <wp:effectExtent l="0" t="0" r="0" b="0"/>
            <wp:wrapNone/>
            <wp:docPr id="46" name="Рисунок 46" descr="https://pp.userapi.com/c850424/v850424430/13a11f/s0p7tX0mDQ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50424/v850424430/13a11f/s0p7tX0mDQ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508" t="17949" r="12916" b="23493"/>
                    <a:stretch/>
                  </pic:blipFill>
                  <pic:spPr bwMode="auto">
                    <a:xfrm flipH="1">
                      <a:off x="0" y="0"/>
                      <a:ext cx="1562100" cy="9204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0F06" w:rsidRDefault="00BB0F06" w:rsidP="00BB0F06">
      <w:pPr>
        <w:pStyle w:val="a5"/>
        <w:spacing w:before="240" w:after="0"/>
        <w:ind w:left="709"/>
        <w:jc w:val="both"/>
        <w:rPr>
          <w:rFonts w:ascii="Times New Roman" w:hAnsi="Times New Roman" w:cs="Times New Roman"/>
          <w:sz w:val="28"/>
          <w:lang w:val="en-US"/>
        </w:rPr>
      </w:pPr>
      <w:r>
        <w:rPr>
          <w:noProof/>
          <w:lang w:eastAsia="ru-RU"/>
        </w:rPr>
        <mc:AlternateContent>
          <mc:Choice Requires="wps">
            <w:drawing>
              <wp:anchor distT="0" distB="0" distL="114300" distR="114300" simplePos="0" relativeHeight="251661824" behindDoc="0" locked="0" layoutInCell="1" allowOverlap="1" wp14:anchorId="38B1DED3" wp14:editId="1ABE083E">
                <wp:simplePos x="0" y="0"/>
                <wp:positionH relativeFrom="column">
                  <wp:posOffset>2295525</wp:posOffset>
                </wp:positionH>
                <wp:positionV relativeFrom="paragraph">
                  <wp:posOffset>15240</wp:posOffset>
                </wp:positionV>
                <wp:extent cx="1323975" cy="430530"/>
                <wp:effectExtent l="0" t="0" r="28575" b="26670"/>
                <wp:wrapNone/>
                <wp:docPr id="45" name="Двойная стрелка влево/вправо 45"/>
                <wp:cNvGraphicFramePr/>
                <a:graphic xmlns:a="http://schemas.openxmlformats.org/drawingml/2006/main">
                  <a:graphicData uri="http://schemas.microsoft.com/office/word/2010/wordprocessingShape">
                    <wps:wsp>
                      <wps:cNvSpPr/>
                      <wps:spPr>
                        <a:xfrm>
                          <a:off x="0" y="0"/>
                          <a:ext cx="1323975" cy="430530"/>
                        </a:xfrm>
                        <a:prstGeom prst="lef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2ACB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Двойная стрелка влево/вправо 45" o:spid="_x0000_s1026" type="#_x0000_t69" style="position:absolute;margin-left:180.75pt;margin-top:1.2pt;width:104.25pt;height:3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" adj="3512" fillcolor="red" strokecolor="red" strokeweight="2pt"/>
            </w:pict>
          </mc:Fallback>
        </mc:AlternateContent>
      </w:r>
    </w:p>
    <w:p w:rsidR="00BB0F06" w:rsidRDefault="00BB0F06" w:rsidP="00BB0F06">
      <w:pPr>
        <w:pStyle w:val="a5"/>
        <w:spacing w:before="240" w:after="0"/>
        <w:ind w:left="709"/>
        <w:jc w:val="both"/>
        <w:rPr>
          <w:rFonts w:ascii="Times New Roman" w:hAnsi="Times New Roman" w:cs="Times New Roman"/>
          <w:sz w:val="28"/>
          <w:lang w:val="en-US"/>
        </w:rPr>
      </w:pPr>
    </w:p>
    <w:p w:rsidR="00BB0F06" w:rsidRDefault="00BB0F06" w:rsidP="00BB0F06">
      <w:pPr>
        <w:pStyle w:val="a5"/>
        <w:spacing w:before="240" w:after="0"/>
        <w:ind w:left="709"/>
        <w:jc w:val="both"/>
        <w:rPr>
          <w:rFonts w:ascii="Times New Roman" w:hAnsi="Times New Roman" w:cs="Times New Roman"/>
          <w:sz w:val="28"/>
          <w:lang w:val="en-US"/>
        </w:rPr>
      </w:pPr>
    </w:p>
    <w:p w:rsidR="00BB0F06" w:rsidRPr="0050421F" w:rsidRDefault="00BB0F06" w:rsidP="00BB0F06">
      <w:pPr>
        <w:spacing w:before="240" w:after="0"/>
        <w:jc w:val="center"/>
        <w:rPr>
          <w:rFonts w:ascii="Times New Roman" w:hAnsi="Times New Roman" w:cs="Times New Roman"/>
          <w:sz w:val="24"/>
          <w:lang w:val="en-US"/>
        </w:rPr>
      </w:pPr>
      <w:r w:rsidRPr="0050421F">
        <w:rPr>
          <w:rFonts w:ascii="Times New Roman" w:hAnsi="Times New Roman" w:cs="Times New Roman"/>
          <w:sz w:val="24"/>
          <w:lang w:val="en-US"/>
        </w:rPr>
        <w:t>Fig.4. Connection between</w:t>
      </w:r>
      <w:r w:rsidRPr="00BB0F06">
        <w:rPr>
          <w:rFonts w:ascii="Times New Roman" w:hAnsi="Times New Roman" w:cs="Times New Roman"/>
          <w:sz w:val="24"/>
          <w:lang w:val="en-US"/>
        </w:rPr>
        <w:t xml:space="preserve"> </w:t>
      </w:r>
      <w:r>
        <w:rPr>
          <w:rFonts w:ascii="Times New Roman" w:hAnsi="Times New Roman" w:cs="Times New Roman"/>
          <w:sz w:val="24"/>
          <w:lang w:val="en-US"/>
        </w:rPr>
        <w:t xml:space="preserve">PC and </w:t>
      </w:r>
      <w:r w:rsidRPr="0050421F">
        <w:rPr>
          <w:rFonts w:ascii="Times New Roman" w:hAnsi="Times New Roman" w:cs="Times New Roman"/>
          <w:sz w:val="24"/>
          <w:lang w:val="en-US"/>
        </w:rPr>
        <w:t>PICkit2</w:t>
      </w:r>
    </w:p>
    <w:p w:rsidR="0050421F" w:rsidRDefault="0050421F" w:rsidP="0050421F">
      <w:pPr>
        <w:pStyle w:val="a5"/>
        <w:numPr>
          <w:ilvl w:val="0"/>
          <w:numId w:val="4"/>
        </w:numPr>
        <w:spacing w:before="240" w:after="0"/>
        <w:ind w:left="0" w:firstLine="709"/>
        <w:jc w:val="both"/>
        <w:rPr>
          <w:rFonts w:ascii="Times New Roman" w:hAnsi="Times New Roman" w:cs="Times New Roman"/>
          <w:sz w:val="28"/>
          <w:lang w:val="en-US"/>
        </w:rPr>
      </w:pPr>
      <w:r>
        <w:rPr>
          <w:rFonts w:ascii="Times New Roman" w:hAnsi="Times New Roman" w:cs="Times New Roman"/>
          <w:sz w:val="28"/>
          <w:lang w:val="en-US"/>
        </w:rPr>
        <w:t xml:space="preserve">Check the connection between PICkit2 and the robot (fig. </w:t>
      </w:r>
      <w:r w:rsidR="00BB0F06">
        <w:rPr>
          <w:rFonts w:ascii="Times New Roman" w:hAnsi="Times New Roman" w:cs="Times New Roman"/>
          <w:sz w:val="28"/>
          <w:lang w:val="en-US"/>
        </w:rPr>
        <w:t>5</w:t>
      </w:r>
      <w:r>
        <w:rPr>
          <w:rFonts w:ascii="Times New Roman" w:hAnsi="Times New Roman" w:cs="Times New Roman"/>
          <w:sz w:val="28"/>
          <w:lang w:val="en-US"/>
        </w:rPr>
        <w:t>)</w:t>
      </w:r>
    </w:p>
    <w:tbl>
      <w:tblPr>
        <w:tblStyle w:val="a7"/>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600"/>
      </w:tblGrid>
      <w:tr w:rsidR="0050421F" w:rsidTr="0050421F">
        <w:tc>
          <w:tcPr>
            <w:tcW w:w="4751" w:type="dxa"/>
            <w:vAlign w:val="center"/>
          </w:tcPr>
          <w:p w:rsidR="0050421F" w:rsidRDefault="0050421F" w:rsidP="0050421F">
            <w:pPr>
              <w:spacing w:before="240"/>
              <w:jc w:val="center"/>
              <w:rPr>
                <w:rFonts w:ascii="Times New Roman" w:hAnsi="Times New Roman" w:cs="Times New Roman"/>
                <w:sz w:val="28"/>
                <w:lang w:val="en-US"/>
              </w:rPr>
            </w:pPr>
            <w:r>
              <w:rPr>
                <w:noProof/>
                <w:lang w:eastAsia="ru-RU"/>
              </w:rPr>
              <mc:AlternateContent>
                <mc:Choice Requires="wps">
                  <w:drawing>
                    <wp:anchor distT="0" distB="0" distL="114300" distR="114300" simplePos="0" relativeHeight="251668480" behindDoc="0" locked="0" layoutInCell="1" allowOverlap="1" wp14:anchorId="312387B9" wp14:editId="3B1A9535">
                      <wp:simplePos x="0" y="0"/>
                      <wp:positionH relativeFrom="column">
                        <wp:posOffset>2263140</wp:posOffset>
                      </wp:positionH>
                      <wp:positionV relativeFrom="paragraph">
                        <wp:posOffset>1238885</wp:posOffset>
                      </wp:positionV>
                      <wp:extent cx="1323975" cy="430530"/>
                      <wp:effectExtent l="0" t="0" r="28575" b="26670"/>
                      <wp:wrapNone/>
                      <wp:docPr id="11" name="Двойная стрелка влево/вправо 11"/>
                      <wp:cNvGraphicFramePr/>
                      <a:graphic xmlns:a="http://schemas.openxmlformats.org/drawingml/2006/main">
                        <a:graphicData uri="http://schemas.microsoft.com/office/word/2010/wordprocessingShape">
                          <wps:wsp>
                            <wps:cNvSpPr/>
                            <wps:spPr>
                              <a:xfrm>
                                <a:off x="0" y="0"/>
                                <a:ext cx="1323975" cy="430530"/>
                              </a:xfrm>
                              <a:prstGeom prst="lef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B0A9F" id="Двойная стрелка влево/вправо 11" o:spid="_x0000_s1026" type="#_x0000_t69" style="position:absolute;margin-left:178.2pt;margin-top:97.55pt;width:104.25pt;height:3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" adj="3512" fillcolor="red" strokecolor="red" strokeweight="2pt"/>
                  </w:pict>
                </mc:Fallback>
              </mc:AlternateContent>
            </w:r>
            <w:r>
              <w:rPr>
                <w:noProof/>
                <w:lang w:eastAsia="ru-RU"/>
              </w:rPr>
              <mc:AlternateContent>
                <mc:Choice Requires="wps">
                  <w:drawing>
                    <wp:anchor distT="0" distB="0" distL="114300" distR="114300" simplePos="0" relativeHeight="251667456" behindDoc="0" locked="0" layoutInCell="1" allowOverlap="1" wp14:anchorId="05DAD34C" wp14:editId="36E8B133">
                      <wp:simplePos x="0" y="0"/>
                      <wp:positionH relativeFrom="column">
                        <wp:posOffset>1766875</wp:posOffset>
                      </wp:positionH>
                      <wp:positionV relativeFrom="paragraph">
                        <wp:posOffset>951103</wp:posOffset>
                      </wp:positionV>
                      <wp:extent cx="738835" cy="804672"/>
                      <wp:effectExtent l="19050" t="19050" r="23495" b="14605"/>
                      <wp:wrapNone/>
                      <wp:docPr id="10" name="Овал 10"/>
                      <wp:cNvGraphicFramePr/>
                      <a:graphic xmlns:a="http://schemas.openxmlformats.org/drawingml/2006/main">
                        <a:graphicData uri="http://schemas.microsoft.com/office/word/2010/wordprocessingShape">
                          <wps:wsp>
                            <wps:cNvSpPr/>
                            <wps:spPr>
                              <a:xfrm>
                                <a:off x="0" y="0"/>
                                <a:ext cx="738835" cy="80467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57CE1F" id="Овал 10" o:spid="_x0000_s1026" style="position:absolute;margin-left:139.1pt;margin-top:74.9pt;width:58.2pt;height:63.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" filled="f" strokecolor="red" strokeweight="3pt"/>
                  </w:pict>
                </mc:Fallback>
              </mc:AlternateContent>
            </w:r>
            <w:r>
              <w:rPr>
                <w:noProof/>
                <w:lang w:eastAsia="ru-RU"/>
              </w:rPr>
              <w:drawing>
                <wp:inline distT="0" distB="0" distL="0" distR="0" wp14:anchorId="17E2B9E9" wp14:editId="7002E4F3">
                  <wp:extent cx="2880165" cy="2523744"/>
                  <wp:effectExtent l="0" t="0" r="0" b="0"/>
                  <wp:docPr id="6" name="Рисунок 6" descr="ÐÐ°ÑÑÐ¸Ð½ÐºÐ¸ Ð¿Ð¾ Ð·Ð°Ð¿ÑÐ¾ÑÑ robop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robop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0590" cy="2550404"/>
                          </a:xfrm>
                          <a:prstGeom prst="rect">
                            <a:avLst/>
                          </a:prstGeom>
                          <a:noFill/>
                          <a:ln>
                            <a:noFill/>
                          </a:ln>
                        </pic:spPr>
                      </pic:pic>
                    </a:graphicData>
                  </a:graphic>
                </wp:inline>
              </w:drawing>
            </w:r>
          </w:p>
        </w:tc>
        <w:tc>
          <w:tcPr>
            <w:tcW w:w="4600" w:type="dxa"/>
            <w:vAlign w:val="center"/>
          </w:tcPr>
          <w:p w:rsidR="0050421F" w:rsidRDefault="0050421F" w:rsidP="0050421F">
            <w:pPr>
              <w:spacing w:before="240"/>
              <w:jc w:val="center"/>
              <w:rPr>
                <w:rFonts w:ascii="Times New Roman" w:hAnsi="Times New Roman" w:cs="Times New Roman"/>
                <w:sz w:val="28"/>
                <w:lang w:val="en-US"/>
              </w:rPr>
            </w:pPr>
            <w:r>
              <w:rPr>
                <w:noProof/>
                <w:lang w:eastAsia="ru-RU"/>
              </w:rPr>
              <w:drawing>
                <wp:inline distT="0" distB="0" distL="0" distR="0" wp14:anchorId="3A163F28" wp14:editId="0281A532">
                  <wp:extent cx="1562100" cy="920432"/>
                  <wp:effectExtent l="0" t="0" r="0" b="0"/>
                  <wp:docPr id="9" name="Рисунок 9" descr="https://pp.userapi.com/c850424/v850424430/13a11f/s0p7tX0mDQ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50424/v850424430/13a11f/s0p7tX0mDQE.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508" t="17949" r="12916" b="23493"/>
                          <a:stretch/>
                        </pic:blipFill>
                        <pic:spPr bwMode="auto">
                          <a:xfrm flipH="1">
                            <a:off x="0" y="0"/>
                            <a:ext cx="1587242" cy="9352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0421F" w:rsidRPr="0050421F" w:rsidRDefault="0050421F" w:rsidP="0050421F">
      <w:pPr>
        <w:spacing w:before="240" w:after="0"/>
        <w:jc w:val="center"/>
        <w:rPr>
          <w:rFonts w:ascii="Times New Roman" w:hAnsi="Times New Roman" w:cs="Times New Roman"/>
          <w:sz w:val="24"/>
          <w:lang w:val="en-US"/>
        </w:rPr>
      </w:pPr>
      <w:r w:rsidRPr="0050421F">
        <w:rPr>
          <w:rFonts w:ascii="Times New Roman" w:hAnsi="Times New Roman" w:cs="Times New Roman"/>
          <w:sz w:val="24"/>
          <w:lang w:val="en-US"/>
        </w:rPr>
        <w:t>Fig.</w:t>
      </w:r>
      <w:r w:rsidR="00BB0F06">
        <w:rPr>
          <w:rFonts w:ascii="Times New Roman" w:hAnsi="Times New Roman" w:cs="Times New Roman"/>
          <w:sz w:val="24"/>
        </w:rPr>
        <w:t>5</w:t>
      </w:r>
      <w:r w:rsidRPr="0050421F">
        <w:rPr>
          <w:rFonts w:ascii="Times New Roman" w:hAnsi="Times New Roman" w:cs="Times New Roman"/>
          <w:sz w:val="24"/>
          <w:lang w:val="en-US"/>
        </w:rPr>
        <w:t xml:space="preserve">. Connection between PICkit2 and </w:t>
      </w:r>
      <w:proofErr w:type="spellStart"/>
      <w:r w:rsidRPr="0050421F">
        <w:rPr>
          <w:rFonts w:ascii="Times New Roman" w:hAnsi="Times New Roman" w:cs="Times New Roman"/>
          <w:sz w:val="24"/>
          <w:lang w:val="en-US"/>
        </w:rPr>
        <w:t>RoboPICA</w:t>
      </w:r>
      <w:proofErr w:type="spellEnd"/>
    </w:p>
    <w:p w:rsidR="0050421F" w:rsidRDefault="006D74AA" w:rsidP="006D74AA">
      <w:pPr>
        <w:pStyle w:val="a5"/>
        <w:numPr>
          <w:ilvl w:val="0"/>
          <w:numId w:val="4"/>
        </w:numPr>
        <w:spacing w:before="240" w:after="0"/>
        <w:ind w:left="0" w:firstLine="709"/>
        <w:jc w:val="both"/>
        <w:rPr>
          <w:rFonts w:ascii="Times New Roman" w:hAnsi="Times New Roman" w:cs="Times New Roman"/>
          <w:sz w:val="28"/>
          <w:lang w:val="en-US"/>
        </w:rPr>
      </w:pPr>
      <w:r>
        <w:rPr>
          <w:rFonts w:ascii="Times New Roman" w:hAnsi="Times New Roman" w:cs="Times New Roman"/>
          <w:sz w:val="28"/>
          <w:lang w:val="en-US"/>
        </w:rPr>
        <w:t xml:space="preserve">Check the connection between </w:t>
      </w:r>
      <w:proofErr w:type="spellStart"/>
      <w:r>
        <w:rPr>
          <w:rFonts w:ascii="Times New Roman" w:hAnsi="Times New Roman" w:cs="Times New Roman"/>
          <w:sz w:val="28"/>
          <w:lang w:val="en-US"/>
        </w:rPr>
        <w:t>RoboPICA</w:t>
      </w:r>
      <w:proofErr w:type="spellEnd"/>
      <w:r>
        <w:rPr>
          <w:rFonts w:ascii="Times New Roman" w:hAnsi="Times New Roman" w:cs="Times New Roman"/>
          <w:sz w:val="28"/>
          <w:lang w:val="en-US"/>
        </w:rPr>
        <w:t xml:space="preserve"> and power source (fig. </w:t>
      </w:r>
      <w:r w:rsidR="00A400FE" w:rsidRPr="00A400FE">
        <w:rPr>
          <w:rFonts w:ascii="Times New Roman" w:hAnsi="Times New Roman" w:cs="Times New Roman"/>
          <w:sz w:val="28"/>
          <w:lang w:val="en-US"/>
        </w:rPr>
        <w:t>6</w:t>
      </w:r>
      <w:r>
        <w:rPr>
          <w:rFonts w:ascii="Times New Roman" w:hAnsi="Times New Roman" w:cs="Times New Roman"/>
          <w:sz w:val="28"/>
          <w:lang w:val="en-US"/>
        </w:rPr>
        <w:t>)</w:t>
      </w:r>
    </w:p>
    <w:p w:rsidR="006D74AA" w:rsidRDefault="00BB0F06" w:rsidP="006D74AA">
      <w:pPr>
        <w:pStyle w:val="a5"/>
        <w:spacing w:before="240" w:after="0"/>
        <w:ind w:left="1647"/>
        <w:jc w:val="both"/>
        <w:rPr>
          <w:rFonts w:ascii="Times New Roman" w:hAnsi="Times New Roman" w:cs="Times New Roman"/>
          <w:sz w:val="28"/>
          <w:lang w:val="en-US"/>
        </w:rPr>
      </w:pPr>
      <w:r>
        <w:rPr>
          <w:noProof/>
          <w:lang w:eastAsia="ru-RU"/>
        </w:rPr>
        <w:drawing>
          <wp:anchor distT="0" distB="0" distL="114300" distR="114300" simplePos="0" relativeHeight="251649536" behindDoc="0" locked="0" layoutInCell="1" allowOverlap="1" wp14:anchorId="69F0FC21" wp14:editId="5D057D11">
            <wp:simplePos x="0" y="0"/>
            <wp:positionH relativeFrom="column">
              <wp:posOffset>653415</wp:posOffset>
            </wp:positionH>
            <wp:positionV relativeFrom="paragraph">
              <wp:posOffset>205740</wp:posOffset>
            </wp:positionV>
            <wp:extent cx="1685925" cy="1685925"/>
            <wp:effectExtent l="0" t="0" r="9525" b="9525"/>
            <wp:wrapNone/>
            <wp:docPr id="17" name="Рисунок 17" descr="ÐÐ¾ÑÐ¾Ð¶ÐµÐµ Ð¸Ð·Ð¾Ð±ÑÐ°Ð¶Ðµ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¾ÑÐ¾Ð¶ÐµÐµ Ð¸Ð·Ð¾Ð±ÑÐ°Ð¶ÐµÐ½Ð¸Ð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74AA" w:rsidRDefault="00BB0F06" w:rsidP="006D74AA">
      <w:pPr>
        <w:pStyle w:val="a5"/>
        <w:spacing w:before="240" w:after="0"/>
        <w:ind w:left="0"/>
        <w:jc w:val="both"/>
        <w:rPr>
          <w:rFonts w:ascii="Times New Roman" w:hAnsi="Times New Roman" w:cs="Times New Roman"/>
          <w:sz w:val="28"/>
          <w:lang w:val="en-US"/>
        </w:rPr>
      </w:pPr>
      <w:r>
        <w:rPr>
          <w:rFonts w:ascii="Times New Roman" w:hAnsi="Times New Roman" w:cs="Times New Roman"/>
          <w:noProof/>
          <w:sz w:val="28"/>
          <w:lang w:eastAsia="ru-RU"/>
        </w:rPr>
        <mc:AlternateContent>
          <mc:Choice Requires="wps">
            <w:drawing>
              <wp:anchor distT="0" distB="0" distL="114300" distR="114300" simplePos="0" relativeHeight="251657728" behindDoc="0" locked="0" layoutInCell="1" allowOverlap="1" wp14:anchorId="4B77D2C7" wp14:editId="4EDE0604">
                <wp:simplePos x="0" y="0"/>
                <wp:positionH relativeFrom="column">
                  <wp:posOffset>2200275</wp:posOffset>
                </wp:positionH>
                <wp:positionV relativeFrom="paragraph">
                  <wp:posOffset>508635</wp:posOffset>
                </wp:positionV>
                <wp:extent cx="990600" cy="628650"/>
                <wp:effectExtent l="0" t="0" r="19050" b="19050"/>
                <wp:wrapNone/>
                <wp:docPr id="16" name="Стрелка влево 16"/>
                <wp:cNvGraphicFramePr/>
                <a:graphic xmlns:a="http://schemas.openxmlformats.org/drawingml/2006/main">
                  <a:graphicData uri="http://schemas.microsoft.com/office/word/2010/wordprocessingShape">
                    <wps:wsp>
                      <wps:cNvSpPr/>
                      <wps:spPr>
                        <a:xfrm>
                          <a:off x="0" y="0"/>
                          <a:ext cx="990600" cy="628650"/>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0EC18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16" o:spid="_x0000_s1026" type="#_x0000_t66" style="position:absolute;margin-left:173.25pt;margin-top:40.05pt;width:78pt;height:49.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" adj="6854" fillcolor="red" strokecolor="red" strokeweight="2pt"/>
            </w:pict>
          </mc:Fallback>
        </mc:AlternateContent>
      </w:r>
    </w:p>
    <w:p w:rsidR="006D74AA" w:rsidRDefault="00BB0F06" w:rsidP="006D74AA">
      <w:pPr>
        <w:pStyle w:val="a5"/>
        <w:spacing w:before="240" w:after="0"/>
        <w:ind w:left="0"/>
        <w:jc w:val="both"/>
        <w:rPr>
          <w:rFonts w:ascii="Times New Roman" w:hAnsi="Times New Roman" w:cs="Times New Roman"/>
          <w:sz w:val="28"/>
          <w:lang w:val="en-US"/>
        </w:rPr>
      </w:pPr>
      <w:r>
        <w:rPr>
          <w:noProof/>
          <w:lang w:eastAsia="ru-RU"/>
        </w:rPr>
        <w:drawing>
          <wp:anchor distT="0" distB="0" distL="114300" distR="114300" simplePos="0" relativeHeight="251652608" behindDoc="0" locked="0" layoutInCell="1" allowOverlap="1" wp14:anchorId="7A06053F" wp14:editId="540448AF">
            <wp:simplePos x="0" y="0"/>
            <wp:positionH relativeFrom="column">
              <wp:posOffset>3348990</wp:posOffset>
            </wp:positionH>
            <wp:positionV relativeFrom="paragraph">
              <wp:posOffset>15240</wp:posOffset>
            </wp:positionV>
            <wp:extent cx="1555750" cy="1362710"/>
            <wp:effectExtent l="0" t="0" r="6350" b="8890"/>
            <wp:wrapNone/>
            <wp:docPr id="14" name="Рисунок 14" descr="ÐÐ°ÑÑÐ¸Ð½ÐºÐ¸ Ð¿Ð¾ Ð·Ð°Ð¿ÑÐ¾ÑÑ robop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robopic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5750" cy="1362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74AA" w:rsidRDefault="005B723E" w:rsidP="006D74AA">
      <w:pPr>
        <w:pStyle w:val="a5"/>
        <w:spacing w:before="240" w:after="0"/>
        <w:ind w:left="0"/>
        <w:jc w:val="both"/>
        <w:rPr>
          <w:rFonts w:ascii="Times New Roman" w:hAnsi="Times New Roman" w:cs="Times New Roman"/>
          <w:sz w:val="28"/>
          <w:lang w:val="en-US"/>
        </w:rPr>
      </w:pPr>
      <w:r>
        <w:rPr>
          <w:rFonts w:ascii="Times New Roman" w:hAnsi="Times New Roman" w:cs="Times New Roman"/>
          <w:noProof/>
          <w:sz w:val="28"/>
          <w:lang w:eastAsia="ru-RU"/>
        </w:rPr>
        <mc:AlternateContent>
          <mc:Choice Requires="wps">
            <w:drawing>
              <wp:anchor distT="0" distB="0" distL="114300" distR="114300" simplePos="0" relativeHeight="251714560" behindDoc="0" locked="0" layoutInCell="1" allowOverlap="1">
                <wp:simplePos x="0" y="0"/>
                <wp:positionH relativeFrom="column">
                  <wp:posOffset>3510915</wp:posOffset>
                </wp:positionH>
                <wp:positionV relativeFrom="paragraph">
                  <wp:posOffset>5080</wp:posOffset>
                </wp:positionV>
                <wp:extent cx="561975" cy="314325"/>
                <wp:effectExtent l="0" t="0" r="0" b="0"/>
                <wp:wrapNone/>
                <wp:docPr id="48" name="Надпись 48"/>
                <wp:cNvGraphicFramePr/>
                <a:graphic xmlns:a="http://schemas.openxmlformats.org/drawingml/2006/main">
                  <a:graphicData uri="http://schemas.microsoft.com/office/word/2010/wordprocessingShape">
                    <wps:wsp>
                      <wps:cNvSpPr txBox="1"/>
                      <wps:spPr>
                        <a:xfrm>
                          <a:off x="0" y="0"/>
                          <a:ext cx="561975" cy="314325"/>
                        </a:xfrm>
                        <a:prstGeom prst="rect">
                          <a:avLst/>
                        </a:prstGeom>
                        <a:noFill/>
                        <a:ln w="6350">
                          <a:noFill/>
                        </a:ln>
                      </wps:spPr>
                      <wps:txbx>
                        <w:txbxContent>
                          <w:p w:rsidR="005B723E" w:rsidRPr="005B723E" w:rsidRDefault="005B723E">
                            <w:pPr>
                              <w:rPr>
                                <w:rFonts w:ascii="Times New Roman" w:hAnsi="Times New Roman" w:cs="Times New Roman"/>
                                <w:sz w:val="28"/>
                                <w:lang w:val="en-US"/>
                              </w:rPr>
                            </w:pPr>
                            <w:r w:rsidRPr="005B723E">
                              <w:rPr>
                                <w:rFonts w:ascii="Times New Roman" w:hAnsi="Times New Roman" w:cs="Times New Roman"/>
                                <w:sz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Надпись 48" o:spid="_x0000_s1028" type="#_x0000_t202" style="position:absolute;left:0;text-align:left;margin-left:276.45pt;margin-top:.4pt;width:44.25pt;height:24.7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" filled="f" stroked="f" strokeweight=".5pt">
                <v:textbox>
                  <w:txbxContent>
                    <w:p w:rsidR="005B723E" w:rsidRPr="005B723E" w:rsidRDefault="005B723E">
                      <w:pPr>
                        <w:rPr>
                          <w:rFonts w:ascii="Times New Roman" w:hAnsi="Times New Roman" w:cs="Times New Roman"/>
                          <w:sz w:val="28"/>
                          <w:lang w:val="en-US"/>
                        </w:rPr>
                      </w:pPr>
                      <w:r w:rsidRPr="005B723E">
                        <w:rPr>
                          <w:rFonts w:ascii="Times New Roman" w:hAnsi="Times New Roman" w:cs="Times New Roman"/>
                          <w:sz w:val="28"/>
                          <w:lang w:val="en-US"/>
                        </w:rPr>
                        <w:t>(1)</w:t>
                      </w:r>
                    </w:p>
                  </w:txbxContent>
                </v:textbox>
              </v:shape>
            </w:pict>
          </mc:Fallback>
        </mc:AlternateContent>
      </w:r>
    </w:p>
    <w:p w:rsidR="006D74AA" w:rsidRDefault="005B723E" w:rsidP="006D74AA">
      <w:pPr>
        <w:pStyle w:val="a5"/>
        <w:spacing w:before="240" w:after="0"/>
        <w:ind w:left="0"/>
        <w:jc w:val="both"/>
        <w:rPr>
          <w:rFonts w:ascii="Times New Roman" w:hAnsi="Times New Roman" w:cs="Times New Roman"/>
          <w:sz w:val="28"/>
          <w:lang w:val="en-US"/>
        </w:rPr>
      </w:pPr>
      <w:r>
        <w:rPr>
          <w:rFonts w:ascii="Times New Roman" w:hAnsi="Times New Roman" w:cs="Times New Roman"/>
          <w:noProof/>
          <w:sz w:val="28"/>
          <w:lang w:eastAsia="ru-RU"/>
        </w:rPr>
        <mc:AlternateContent>
          <mc:Choice Requires="wps">
            <w:drawing>
              <wp:anchor distT="0" distB="0" distL="114300" distR="114300" simplePos="0" relativeHeight="251665920" behindDoc="0" locked="0" layoutInCell="1" allowOverlap="1" wp14:anchorId="5424DF48" wp14:editId="2596ACEB">
                <wp:simplePos x="0" y="0"/>
                <wp:positionH relativeFrom="column">
                  <wp:posOffset>3558540</wp:posOffset>
                </wp:positionH>
                <wp:positionV relativeFrom="paragraph">
                  <wp:posOffset>55880</wp:posOffset>
                </wp:positionV>
                <wp:extent cx="352425" cy="371475"/>
                <wp:effectExtent l="0" t="0" r="28575" b="28575"/>
                <wp:wrapNone/>
                <wp:docPr id="47" name="Овал 47"/>
                <wp:cNvGraphicFramePr/>
                <a:graphic xmlns:a="http://schemas.openxmlformats.org/drawingml/2006/main">
                  <a:graphicData uri="http://schemas.microsoft.com/office/word/2010/wordprocessingShape">
                    <wps:wsp>
                      <wps:cNvSpPr/>
                      <wps:spPr>
                        <a:xfrm>
                          <a:off x="0" y="0"/>
                          <a:ext cx="352425" cy="3714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90B92" id="Овал 47" o:spid="_x0000_s1026" style="position:absolute;margin-left:280.2pt;margin-top:4.4pt;width:27.75pt;height:2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" filled="f" strokecolor="red" strokeweight="2pt"/>
            </w:pict>
          </mc:Fallback>
        </mc:AlternateContent>
      </w:r>
    </w:p>
    <w:p w:rsidR="006D74AA" w:rsidRDefault="006D74AA" w:rsidP="006D74AA">
      <w:pPr>
        <w:pStyle w:val="a5"/>
        <w:spacing w:before="240" w:after="0"/>
        <w:ind w:left="0"/>
        <w:jc w:val="both"/>
        <w:rPr>
          <w:rFonts w:ascii="Times New Roman" w:hAnsi="Times New Roman" w:cs="Times New Roman"/>
          <w:sz w:val="28"/>
          <w:lang w:val="en-US"/>
        </w:rPr>
      </w:pPr>
    </w:p>
    <w:p w:rsidR="006D74AA" w:rsidRDefault="006D74AA" w:rsidP="006D74AA">
      <w:pPr>
        <w:pStyle w:val="a5"/>
        <w:spacing w:before="240" w:after="0"/>
        <w:ind w:left="0"/>
        <w:jc w:val="both"/>
        <w:rPr>
          <w:rFonts w:ascii="Times New Roman" w:hAnsi="Times New Roman" w:cs="Times New Roman"/>
          <w:sz w:val="28"/>
          <w:lang w:val="en-US"/>
        </w:rPr>
      </w:pPr>
    </w:p>
    <w:p w:rsidR="006D74AA" w:rsidRDefault="006D74AA" w:rsidP="006D74AA">
      <w:pPr>
        <w:pStyle w:val="a5"/>
        <w:spacing w:before="240" w:after="0"/>
        <w:ind w:left="0"/>
        <w:jc w:val="both"/>
        <w:rPr>
          <w:rFonts w:ascii="Times New Roman" w:hAnsi="Times New Roman" w:cs="Times New Roman"/>
          <w:sz w:val="28"/>
          <w:lang w:val="en-US"/>
        </w:rPr>
      </w:pPr>
    </w:p>
    <w:p w:rsidR="00BB0F06" w:rsidRDefault="00BB0F06" w:rsidP="006D74AA">
      <w:pPr>
        <w:pStyle w:val="a5"/>
        <w:spacing w:before="240" w:after="0"/>
        <w:ind w:left="0"/>
        <w:jc w:val="center"/>
        <w:rPr>
          <w:ins w:id="1" w:author="Пользователь Windows" w:date="2019-07-02T10:59:00Z"/>
          <w:rFonts w:ascii="Times New Roman" w:hAnsi="Times New Roman" w:cs="Times New Roman"/>
          <w:sz w:val="24"/>
          <w:lang w:val="en-US"/>
        </w:rPr>
      </w:pPr>
    </w:p>
    <w:p w:rsidR="00293722" w:rsidRPr="00297BCE" w:rsidRDefault="00BB0F06" w:rsidP="006D74AA">
      <w:pPr>
        <w:pStyle w:val="a5"/>
        <w:spacing w:before="240" w:after="0"/>
        <w:ind w:left="0"/>
        <w:jc w:val="center"/>
        <w:rPr>
          <w:rFonts w:ascii="Times New Roman" w:hAnsi="Times New Roman" w:cs="Times New Roman"/>
          <w:sz w:val="24"/>
          <w:lang w:val="en-US"/>
        </w:rPr>
      </w:pPr>
      <w:r>
        <w:rPr>
          <w:rFonts w:ascii="Times New Roman" w:hAnsi="Times New Roman" w:cs="Times New Roman"/>
          <w:sz w:val="24"/>
          <w:lang w:val="en-US"/>
        </w:rPr>
        <w:t>Fig.6</w:t>
      </w:r>
      <w:r w:rsidR="006D74AA" w:rsidRPr="006D74AA">
        <w:rPr>
          <w:rFonts w:ascii="Times New Roman" w:hAnsi="Times New Roman" w:cs="Times New Roman"/>
          <w:sz w:val="24"/>
          <w:lang w:val="en-US"/>
        </w:rPr>
        <w:t>. Connection to power source</w:t>
      </w:r>
    </w:p>
    <w:p w:rsidR="006D74AA" w:rsidRPr="005B723E" w:rsidRDefault="00BB0F06" w:rsidP="00BB0F06">
      <w:pPr>
        <w:pStyle w:val="a5"/>
        <w:numPr>
          <w:ilvl w:val="0"/>
          <w:numId w:val="4"/>
        </w:numPr>
        <w:spacing w:before="240" w:after="0"/>
        <w:ind w:left="0" w:firstLine="709"/>
        <w:jc w:val="both"/>
        <w:rPr>
          <w:rFonts w:ascii="Times New Roman" w:hAnsi="Times New Roman" w:cs="Times New Roman"/>
          <w:sz w:val="28"/>
          <w:lang w:val="en-US"/>
        </w:rPr>
      </w:pPr>
      <w:r>
        <w:rPr>
          <w:rFonts w:ascii="Times New Roman" w:hAnsi="Times New Roman" w:cs="Times New Roman"/>
          <w:sz w:val="28"/>
          <w:lang w:val="en-US"/>
        </w:rPr>
        <w:t>If LCD-display</w:t>
      </w:r>
      <w:r w:rsidR="005B723E">
        <w:rPr>
          <w:rFonts w:ascii="Times New Roman" w:hAnsi="Times New Roman" w:cs="Times New Roman"/>
          <w:sz w:val="28"/>
          <w:lang w:val="en-US"/>
        </w:rPr>
        <w:t xml:space="preserve"> does </w:t>
      </w:r>
      <w:r>
        <w:rPr>
          <w:rFonts w:ascii="Times New Roman" w:hAnsi="Times New Roman" w:cs="Times New Roman"/>
          <w:sz w:val="28"/>
          <w:lang w:val="en-US"/>
        </w:rPr>
        <w:t>not</w:t>
      </w:r>
      <w:r w:rsidR="005B723E">
        <w:rPr>
          <w:rFonts w:ascii="Times New Roman" w:hAnsi="Times New Roman" w:cs="Times New Roman"/>
          <w:sz w:val="28"/>
          <w:lang w:val="en-US"/>
        </w:rPr>
        <w:t xml:space="preserve"> light up – check the toggle switch (fig.6 (1)).</w:t>
      </w:r>
    </w:p>
    <w:p w:rsidR="00BB0F06" w:rsidRDefault="00BB0F06" w:rsidP="006D74AA">
      <w:pPr>
        <w:pStyle w:val="a5"/>
        <w:spacing w:before="240" w:after="0"/>
        <w:ind w:left="1647"/>
        <w:jc w:val="both"/>
        <w:rPr>
          <w:rFonts w:ascii="Times New Roman" w:hAnsi="Times New Roman" w:cs="Times New Roman"/>
          <w:sz w:val="28"/>
          <w:lang w:val="en-US"/>
        </w:rPr>
      </w:pPr>
    </w:p>
    <w:p w:rsidR="00BB0F06" w:rsidRDefault="00BB0F06" w:rsidP="006D74AA">
      <w:pPr>
        <w:pStyle w:val="a5"/>
        <w:spacing w:before="240" w:after="0"/>
        <w:ind w:left="1647"/>
        <w:jc w:val="both"/>
        <w:rPr>
          <w:rFonts w:ascii="Times New Roman" w:hAnsi="Times New Roman" w:cs="Times New Roman"/>
          <w:sz w:val="28"/>
          <w:lang w:val="en-US"/>
        </w:rPr>
      </w:pPr>
    </w:p>
    <w:p w:rsidR="00F3317A" w:rsidRDefault="007E070F" w:rsidP="0009474E">
      <w:pPr>
        <w:pStyle w:val="a5"/>
        <w:numPr>
          <w:ilvl w:val="1"/>
          <w:numId w:val="2"/>
        </w:numPr>
        <w:spacing w:before="240" w:after="0"/>
        <w:jc w:val="center"/>
        <w:rPr>
          <w:rFonts w:ascii="Times New Roman" w:hAnsi="Times New Roman" w:cs="Times New Roman"/>
          <w:b/>
          <w:sz w:val="28"/>
          <w:lang w:val="en-US"/>
        </w:rPr>
      </w:pPr>
      <w:r>
        <w:rPr>
          <w:rFonts w:ascii="Times New Roman" w:hAnsi="Times New Roman" w:cs="Times New Roman"/>
          <w:b/>
          <w:sz w:val="28"/>
          <w:lang w:val="en-US"/>
        </w:rPr>
        <w:lastRenderedPageBreak/>
        <w:t xml:space="preserve">Opening </w:t>
      </w:r>
      <w:r w:rsidR="00F3317A" w:rsidRPr="0080149A">
        <w:rPr>
          <w:rFonts w:ascii="Times New Roman" w:hAnsi="Times New Roman" w:cs="Times New Roman"/>
          <w:b/>
          <w:sz w:val="28"/>
          <w:lang w:val="en-US"/>
        </w:rPr>
        <w:t>the main program file</w:t>
      </w:r>
    </w:p>
    <w:p w:rsidR="006D74AA" w:rsidRDefault="006D74AA" w:rsidP="006D74AA">
      <w:pPr>
        <w:pStyle w:val="a5"/>
        <w:spacing w:before="240" w:after="0"/>
        <w:ind w:left="1287"/>
        <w:rPr>
          <w:rFonts w:ascii="Times New Roman" w:hAnsi="Times New Roman" w:cs="Times New Roman"/>
          <w:b/>
          <w:sz w:val="28"/>
          <w:lang w:val="en-US"/>
        </w:rPr>
      </w:pPr>
    </w:p>
    <w:p w:rsidR="006D74AA" w:rsidRDefault="006D74AA" w:rsidP="006D74AA">
      <w:pPr>
        <w:pStyle w:val="a5"/>
        <w:numPr>
          <w:ilvl w:val="0"/>
          <w:numId w:val="5"/>
        </w:numPr>
        <w:spacing w:before="240" w:after="0"/>
        <w:ind w:left="0" w:firstLine="709"/>
        <w:rPr>
          <w:rFonts w:ascii="Times New Roman" w:hAnsi="Times New Roman" w:cs="Times New Roman"/>
          <w:sz w:val="28"/>
          <w:lang w:val="en-US"/>
        </w:rPr>
      </w:pPr>
      <w:r w:rsidRPr="006D74AA">
        <w:rPr>
          <w:rFonts w:ascii="Times New Roman" w:hAnsi="Times New Roman" w:cs="Times New Roman"/>
          <w:sz w:val="28"/>
          <w:lang w:val="en-US"/>
        </w:rPr>
        <w:t xml:space="preserve">Run the MPLAB X IDE </w:t>
      </w:r>
      <w:r>
        <w:rPr>
          <w:rFonts w:ascii="Times New Roman" w:hAnsi="Times New Roman" w:cs="Times New Roman"/>
          <w:sz w:val="28"/>
          <w:lang w:val="en-US"/>
        </w:rPr>
        <w:t>(if it is not running).</w:t>
      </w:r>
    </w:p>
    <w:p w:rsidR="006D74AA" w:rsidRPr="006D74AA" w:rsidRDefault="006D74AA" w:rsidP="006D74AA">
      <w:pPr>
        <w:pStyle w:val="a5"/>
        <w:numPr>
          <w:ilvl w:val="0"/>
          <w:numId w:val="5"/>
        </w:numPr>
        <w:spacing w:before="240" w:after="0"/>
        <w:ind w:left="0" w:firstLine="709"/>
        <w:rPr>
          <w:rFonts w:ascii="Times New Roman" w:hAnsi="Times New Roman" w:cs="Times New Roman"/>
          <w:sz w:val="28"/>
          <w:lang w:val="en-US"/>
        </w:rPr>
      </w:pPr>
      <w:r>
        <w:rPr>
          <w:rFonts w:ascii="Times New Roman" w:hAnsi="Times New Roman" w:cs="Times New Roman"/>
          <w:sz w:val="28"/>
          <w:lang w:val="en-US"/>
        </w:rPr>
        <w:t>Find in the Project tree project with name «</w:t>
      </w:r>
      <w:proofErr w:type="spellStart"/>
      <w:r w:rsidRPr="006D74AA">
        <w:rPr>
          <w:rFonts w:ascii="Times New Roman" w:hAnsi="Times New Roman" w:cs="Times New Roman"/>
          <w:b/>
          <w:sz w:val="28"/>
          <w:lang w:val="en-US"/>
        </w:rPr>
        <w:t>Prog_school</w:t>
      </w:r>
      <w:proofErr w:type="spellEnd"/>
      <w:r>
        <w:rPr>
          <w:rFonts w:ascii="Times New Roman" w:hAnsi="Times New Roman" w:cs="Times New Roman"/>
          <w:sz w:val="28"/>
          <w:lang w:val="en-US"/>
        </w:rPr>
        <w:t xml:space="preserve">». </w:t>
      </w:r>
    </w:p>
    <w:p w:rsidR="00F3317A" w:rsidRDefault="006D74AA" w:rsidP="006D74AA">
      <w:pPr>
        <w:pStyle w:val="a5"/>
        <w:numPr>
          <w:ilvl w:val="0"/>
          <w:numId w:val="5"/>
        </w:numPr>
        <w:spacing w:after="0"/>
        <w:ind w:left="0" w:firstLine="709"/>
        <w:jc w:val="both"/>
        <w:rPr>
          <w:rFonts w:ascii="Times New Roman" w:hAnsi="Times New Roman" w:cs="Times New Roman"/>
          <w:sz w:val="28"/>
          <w:lang w:val="en-US"/>
        </w:rPr>
      </w:pPr>
      <w:r w:rsidRPr="006D74AA">
        <w:rPr>
          <w:rFonts w:ascii="Times New Roman" w:hAnsi="Times New Roman" w:cs="Times New Roman"/>
          <w:sz w:val="28"/>
          <w:lang w:val="en-US"/>
        </w:rPr>
        <w:t xml:space="preserve"> </w:t>
      </w:r>
      <w:r>
        <w:rPr>
          <w:rFonts w:ascii="Times New Roman" w:hAnsi="Times New Roman" w:cs="Times New Roman"/>
          <w:sz w:val="28"/>
          <w:lang w:val="en-US"/>
        </w:rPr>
        <w:t>S</w:t>
      </w:r>
      <w:r w:rsidR="00CC4ACF" w:rsidRPr="006D74AA">
        <w:rPr>
          <w:rFonts w:ascii="Times New Roman" w:hAnsi="Times New Roman" w:cs="Times New Roman"/>
          <w:sz w:val="28"/>
          <w:lang w:val="en-US"/>
        </w:rPr>
        <w:t>elect in the architecture of working project</w:t>
      </w:r>
      <w:r w:rsidR="007E070F" w:rsidRPr="006D74AA">
        <w:rPr>
          <w:rFonts w:ascii="Times New Roman" w:hAnsi="Times New Roman" w:cs="Times New Roman"/>
          <w:sz w:val="28"/>
          <w:lang w:val="en-US"/>
        </w:rPr>
        <w:t xml:space="preserve"> the folder </w:t>
      </w:r>
      <w:r w:rsidR="00CC4ACF" w:rsidRPr="006D74AA">
        <w:rPr>
          <w:rFonts w:ascii="Times New Roman" w:hAnsi="Times New Roman" w:cs="Times New Roman"/>
          <w:b/>
          <w:sz w:val="28"/>
          <w:lang w:val="en-US"/>
        </w:rPr>
        <w:t>Source Files</w:t>
      </w:r>
      <w:r w:rsidR="0080149A" w:rsidRPr="006D74AA">
        <w:rPr>
          <w:rFonts w:ascii="Times New Roman" w:hAnsi="Times New Roman" w:cs="Times New Roman"/>
          <w:sz w:val="28"/>
          <w:lang w:val="en-US"/>
        </w:rPr>
        <w:t xml:space="preserve">, </w:t>
      </w:r>
      <w:r w:rsidR="007E070F" w:rsidRPr="006D74AA">
        <w:rPr>
          <w:rFonts w:ascii="Times New Roman" w:hAnsi="Times New Roman" w:cs="Times New Roman"/>
          <w:sz w:val="28"/>
          <w:lang w:val="en-US"/>
        </w:rPr>
        <w:t>clicking on the ‘</w:t>
      </w:r>
      <w:r w:rsidR="007E070F" w:rsidRPr="006D74AA">
        <w:rPr>
          <w:rFonts w:ascii="Times New Roman" w:hAnsi="Times New Roman" w:cs="Times New Roman"/>
          <w:b/>
          <w:sz w:val="28"/>
          <w:lang w:val="en-US"/>
        </w:rPr>
        <w:t>+</w:t>
      </w:r>
      <w:r w:rsidR="007E070F" w:rsidRPr="006D74AA">
        <w:rPr>
          <w:rFonts w:ascii="Times New Roman" w:hAnsi="Times New Roman" w:cs="Times New Roman"/>
          <w:sz w:val="28"/>
          <w:lang w:val="en-US"/>
        </w:rPr>
        <w:t xml:space="preserve">’ and </w:t>
      </w:r>
      <w:proofErr w:type="spellStart"/>
      <w:r w:rsidR="007E070F" w:rsidRPr="006D74AA">
        <w:rPr>
          <w:rFonts w:ascii="Times New Roman" w:hAnsi="Times New Roman" w:cs="Times New Roman"/>
          <w:b/>
          <w:sz w:val="28"/>
          <w:lang w:val="en-US"/>
        </w:rPr>
        <w:t>main.c</w:t>
      </w:r>
      <w:proofErr w:type="spellEnd"/>
      <w:r w:rsidR="007E070F" w:rsidRPr="006D74AA">
        <w:rPr>
          <w:rFonts w:ascii="Times New Roman" w:hAnsi="Times New Roman" w:cs="Times New Roman"/>
          <w:sz w:val="28"/>
          <w:lang w:val="en-US"/>
        </w:rPr>
        <w:t xml:space="preserve"> (double click)</w:t>
      </w:r>
      <w:r w:rsidR="00CC4ACF" w:rsidRPr="006D74AA">
        <w:rPr>
          <w:rFonts w:ascii="Times New Roman" w:hAnsi="Times New Roman" w:cs="Times New Roman" w:hint="eastAsia"/>
          <w:sz w:val="28"/>
          <w:lang w:val="en-US"/>
        </w:rPr>
        <w:t>.</w:t>
      </w:r>
      <w:r w:rsidR="007E070F" w:rsidRPr="006D74AA">
        <w:rPr>
          <w:rFonts w:ascii="Times New Roman" w:hAnsi="Times New Roman" w:cs="Times New Roman"/>
          <w:sz w:val="28"/>
          <w:lang w:val="en-US"/>
        </w:rPr>
        <w:t xml:space="preserve"> This is your main working file where you should write your own code</w:t>
      </w:r>
      <w:r>
        <w:rPr>
          <w:rFonts w:ascii="Times New Roman" w:hAnsi="Times New Roman" w:cs="Times New Roman"/>
          <w:sz w:val="28"/>
          <w:lang w:val="en-US"/>
        </w:rPr>
        <w:t xml:space="preserve"> (fig. </w:t>
      </w:r>
      <w:r w:rsidR="00A400FE" w:rsidRPr="00A400FE">
        <w:rPr>
          <w:rFonts w:ascii="Times New Roman" w:hAnsi="Times New Roman" w:cs="Times New Roman"/>
          <w:sz w:val="28"/>
          <w:lang w:val="en-US"/>
        </w:rPr>
        <w:t>7</w:t>
      </w:r>
      <w:r>
        <w:rPr>
          <w:rFonts w:ascii="Times New Roman" w:hAnsi="Times New Roman" w:cs="Times New Roman"/>
          <w:sz w:val="28"/>
          <w:lang w:val="en-US"/>
        </w:rPr>
        <w:t>)</w:t>
      </w:r>
      <w:r w:rsidR="007E070F" w:rsidRPr="006D74AA">
        <w:rPr>
          <w:rFonts w:ascii="Times New Roman" w:hAnsi="Times New Roman" w:cs="Times New Roman"/>
          <w:sz w:val="28"/>
          <w:lang w:val="en-US"/>
        </w:rPr>
        <w:t xml:space="preserve">. </w:t>
      </w:r>
      <w:r w:rsidR="00244A35">
        <w:rPr>
          <w:rFonts w:ascii="Times New Roman" w:hAnsi="Times New Roman" w:cs="Times New Roman"/>
          <w:sz w:val="28"/>
          <w:lang w:val="en-US"/>
        </w:rPr>
        <w:t xml:space="preserve">File </w:t>
      </w:r>
      <w:proofErr w:type="spellStart"/>
      <w:r w:rsidR="00244A35" w:rsidRPr="00244A35">
        <w:rPr>
          <w:rFonts w:ascii="Times New Roman" w:hAnsi="Times New Roman" w:cs="Times New Roman"/>
          <w:b/>
          <w:sz w:val="28"/>
          <w:lang w:val="en-US"/>
        </w:rPr>
        <w:t>lib.c</w:t>
      </w:r>
      <w:proofErr w:type="spellEnd"/>
      <w:r w:rsidR="00244A35">
        <w:rPr>
          <w:rFonts w:ascii="Times New Roman" w:hAnsi="Times New Roman" w:cs="Times New Roman"/>
          <w:sz w:val="28"/>
          <w:lang w:val="en-US"/>
        </w:rPr>
        <w:t xml:space="preserve"> consists of c-code of different functions that you can use. </w:t>
      </w:r>
    </w:p>
    <w:p w:rsidR="006D74AA" w:rsidRDefault="006D74AA" w:rsidP="006D74AA">
      <w:pPr>
        <w:spacing w:after="0"/>
        <w:jc w:val="both"/>
        <w:rPr>
          <w:rFonts w:ascii="Times New Roman" w:hAnsi="Times New Roman" w:cs="Times New Roman"/>
          <w:sz w:val="28"/>
          <w:lang w:val="en-US"/>
        </w:rPr>
      </w:pPr>
    </w:p>
    <w:p w:rsidR="006D74AA" w:rsidRDefault="006D74AA" w:rsidP="006D74AA">
      <w:pPr>
        <w:spacing w:after="0"/>
        <w:jc w:val="center"/>
        <w:rPr>
          <w:rFonts w:ascii="Times New Roman" w:hAnsi="Times New Roman" w:cs="Times New Roman"/>
          <w:sz w:val="28"/>
          <w:lang w:val="en-US"/>
        </w:rPr>
      </w:pPr>
      <w:r>
        <w:rPr>
          <w:noProof/>
          <w:lang w:eastAsia="ru-RU"/>
        </w:rPr>
        <w:drawing>
          <wp:inline distT="0" distB="0" distL="0" distR="0" wp14:anchorId="2BA2BC36" wp14:editId="0D62748E">
            <wp:extent cx="2228850" cy="1936542"/>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2897" cy="1948747"/>
                    </a:xfrm>
                    <a:prstGeom prst="rect">
                      <a:avLst/>
                    </a:prstGeom>
                  </pic:spPr>
                </pic:pic>
              </a:graphicData>
            </a:graphic>
          </wp:inline>
        </w:drawing>
      </w:r>
    </w:p>
    <w:p w:rsidR="006D74AA" w:rsidRPr="00F30763" w:rsidRDefault="006D74AA" w:rsidP="006D74AA">
      <w:pPr>
        <w:spacing w:after="0"/>
        <w:jc w:val="center"/>
        <w:rPr>
          <w:rFonts w:ascii="Times New Roman" w:hAnsi="Times New Roman" w:cs="Times New Roman"/>
          <w:sz w:val="24"/>
          <w:lang w:val="en-US"/>
        </w:rPr>
      </w:pPr>
      <w:r w:rsidRPr="00F30763">
        <w:rPr>
          <w:rFonts w:ascii="Times New Roman" w:hAnsi="Times New Roman" w:cs="Times New Roman"/>
          <w:sz w:val="24"/>
          <w:lang w:val="en-US"/>
        </w:rPr>
        <w:t xml:space="preserve">Fig. </w:t>
      </w:r>
      <w:r w:rsidR="00A400FE">
        <w:rPr>
          <w:rFonts w:ascii="Times New Roman" w:hAnsi="Times New Roman" w:cs="Times New Roman"/>
          <w:sz w:val="24"/>
        </w:rPr>
        <w:t>7</w:t>
      </w:r>
      <w:r w:rsidRPr="00F30763">
        <w:rPr>
          <w:rFonts w:ascii="Times New Roman" w:hAnsi="Times New Roman" w:cs="Times New Roman"/>
          <w:sz w:val="24"/>
          <w:lang w:val="en-US"/>
        </w:rPr>
        <w:t xml:space="preserve">. Project tree </w:t>
      </w:r>
    </w:p>
    <w:p w:rsidR="006D74AA" w:rsidRPr="006D74AA" w:rsidRDefault="006D74AA" w:rsidP="006D74AA">
      <w:pPr>
        <w:spacing w:after="0"/>
        <w:jc w:val="center"/>
        <w:rPr>
          <w:rFonts w:ascii="Times New Roman" w:hAnsi="Times New Roman" w:cs="Times New Roman"/>
          <w:sz w:val="28"/>
          <w:lang w:val="en-US"/>
        </w:rPr>
      </w:pPr>
    </w:p>
    <w:p w:rsidR="007E070F" w:rsidRDefault="007E070F" w:rsidP="00995307">
      <w:pPr>
        <w:spacing w:after="0"/>
        <w:ind w:firstLine="567"/>
        <w:jc w:val="both"/>
        <w:rPr>
          <w:rFonts w:ascii="Times New Roman" w:hAnsi="Times New Roman" w:cs="Times New Roman"/>
          <w:sz w:val="28"/>
          <w:lang w:val="en-US"/>
        </w:rPr>
      </w:pPr>
      <w:r>
        <w:rPr>
          <w:rFonts w:ascii="Times New Roman" w:hAnsi="Times New Roman" w:cs="Times New Roman"/>
          <w:sz w:val="28"/>
          <w:lang w:val="en-US"/>
        </w:rPr>
        <w:t xml:space="preserve">In that file you can see </w:t>
      </w:r>
    </w:p>
    <w:p w:rsidR="0036079B" w:rsidRDefault="0036079B" w:rsidP="00995307">
      <w:pPr>
        <w:spacing w:after="0"/>
        <w:ind w:firstLine="567"/>
        <w:jc w:val="both"/>
        <w:rPr>
          <w:rFonts w:ascii="Times New Roman" w:hAnsi="Times New Roman" w:cs="Times New Roman"/>
          <w:sz w:val="28"/>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089"/>
      </w:tblGrid>
      <w:tr w:rsidR="007E070F" w:rsidRPr="00BB0F06" w:rsidTr="006D74AA">
        <w:tc>
          <w:tcPr>
            <w:tcW w:w="3256" w:type="dxa"/>
            <w:tcBorders>
              <w:bottom w:val="single" w:sz="4" w:space="0" w:color="auto"/>
            </w:tcBorders>
            <w:vAlign w:val="center"/>
          </w:tcPr>
          <w:p w:rsidR="007E070F" w:rsidRPr="007E070F" w:rsidRDefault="007E070F" w:rsidP="007E070F">
            <w:pPr>
              <w:jc w:val="center"/>
              <w:rPr>
                <w:rFonts w:ascii="Courier New" w:hAnsi="Courier New" w:cs="Courier New"/>
                <w:sz w:val="28"/>
                <w:lang w:val="en-US"/>
              </w:rPr>
            </w:pPr>
            <w:r w:rsidRPr="007E070F">
              <w:rPr>
                <w:rFonts w:ascii="Courier New" w:hAnsi="Courier New" w:cs="Courier New"/>
                <w:sz w:val="28"/>
                <w:lang w:val="en-US"/>
              </w:rPr>
              <w:t>#include “</w:t>
            </w:r>
            <w:proofErr w:type="spellStart"/>
            <w:r w:rsidRPr="007E070F">
              <w:rPr>
                <w:rFonts w:ascii="Courier New" w:hAnsi="Courier New" w:cs="Courier New"/>
                <w:sz w:val="28"/>
                <w:lang w:val="en-US"/>
              </w:rPr>
              <w:t>lib.h</w:t>
            </w:r>
            <w:proofErr w:type="spellEnd"/>
            <w:r w:rsidRPr="007E070F">
              <w:rPr>
                <w:rFonts w:ascii="Courier New" w:hAnsi="Courier New" w:cs="Courier New"/>
                <w:sz w:val="28"/>
                <w:lang w:val="en-US"/>
              </w:rPr>
              <w:t>”</w:t>
            </w:r>
          </w:p>
        </w:tc>
        <w:tc>
          <w:tcPr>
            <w:tcW w:w="6089" w:type="dxa"/>
            <w:tcBorders>
              <w:bottom w:val="single" w:sz="4" w:space="0" w:color="auto"/>
            </w:tcBorders>
          </w:tcPr>
          <w:p w:rsidR="007E070F" w:rsidRDefault="006D74AA" w:rsidP="007E070F">
            <w:pPr>
              <w:jc w:val="both"/>
              <w:rPr>
                <w:rFonts w:ascii="Times New Roman" w:hAnsi="Times New Roman" w:cs="Times New Roman"/>
                <w:sz w:val="28"/>
                <w:lang w:val="en-US"/>
              </w:rPr>
            </w:pPr>
            <w:r>
              <w:rPr>
                <w:rFonts w:ascii="Times New Roman" w:hAnsi="Times New Roman" w:cs="Times New Roman"/>
                <w:sz w:val="28"/>
                <w:lang w:val="en-US"/>
              </w:rPr>
              <w:t>I</w:t>
            </w:r>
            <w:r w:rsidR="007E070F">
              <w:rPr>
                <w:rFonts w:ascii="Times New Roman" w:hAnsi="Times New Roman" w:cs="Times New Roman"/>
                <w:sz w:val="28"/>
                <w:lang w:val="en-US"/>
              </w:rPr>
              <w:t xml:space="preserve">t is the header file, where there are all prototypes of function that you can use. </w:t>
            </w:r>
          </w:p>
        </w:tc>
      </w:tr>
      <w:tr w:rsidR="007E070F" w:rsidRPr="00BB0F06" w:rsidTr="006D74AA">
        <w:tc>
          <w:tcPr>
            <w:tcW w:w="3256" w:type="dxa"/>
            <w:tcBorders>
              <w:top w:val="single" w:sz="4" w:space="0" w:color="auto"/>
              <w:bottom w:val="single" w:sz="4" w:space="0" w:color="auto"/>
            </w:tcBorders>
            <w:vAlign w:val="center"/>
          </w:tcPr>
          <w:p w:rsidR="007E070F" w:rsidRPr="007E070F" w:rsidRDefault="007E070F" w:rsidP="007E070F">
            <w:pPr>
              <w:jc w:val="center"/>
              <w:rPr>
                <w:rFonts w:ascii="Courier New" w:hAnsi="Courier New" w:cs="Courier New"/>
                <w:sz w:val="28"/>
                <w:lang w:val="en-US"/>
              </w:rPr>
            </w:pPr>
            <w:r w:rsidRPr="007E070F">
              <w:rPr>
                <w:rFonts w:ascii="Courier New" w:hAnsi="Courier New" w:cs="Courier New"/>
                <w:sz w:val="28"/>
                <w:lang w:val="en-US"/>
              </w:rPr>
              <w:t>void main(void)</w:t>
            </w:r>
          </w:p>
        </w:tc>
        <w:tc>
          <w:tcPr>
            <w:tcW w:w="6089" w:type="dxa"/>
            <w:tcBorders>
              <w:top w:val="single" w:sz="4" w:space="0" w:color="auto"/>
              <w:bottom w:val="single" w:sz="4" w:space="0" w:color="auto"/>
            </w:tcBorders>
          </w:tcPr>
          <w:p w:rsidR="007E070F" w:rsidRDefault="006D74AA" w:rsidP="00244A35">
            <w:pPr>
              <w:jc w:val="both"/>
              <w:rPr>
                <w:rFonts w:ascii="Times New Roman" w:hAnsi="Times New Roman" w:cs="Times New Roman"/>
                <w:sz w:val="28"/>
                <w:lang w:val="en-US"/>
              </w:rPr>
            </w:pPr>
            <w:r>
              <w:rPr>
                <w:rFonts w:ascii="Times New Roman" w:hAnsi="Times New Roman" w:cs="Times New Roman"/>
                <w:sz w:val="28"/>
                <w:lang w:val="en-US"/>
              </w:rPr>
              <w:t>T</w:t>
            </w:r>
            <w:r w:rsidR="007E070F">
              <w:rPr>
                <w:rFonts w:ascii="Times New Roman" w:hAnsi="Times New Roman" w:cs="Times New Roman"/>
                <w:sz w:val="28"/>
                <w:lang w:val="en-US"/>
              </w:rPr>
              <w:t>he nam</w:t>
            </w:r>
            <w:r w:rsidR="00244A35">
              <w:rPr>
                <w:rFonts w:ascii="Times New Roman" w:hAnsi="Times New Roman" w:cs="Times New Roman"/>
                <w:sz w:val="28"/>
                <w:lang w:val="en-US"/>
              </w:rPr>
              <w:t>e of the main function, you can</w:t>
            </w:r>
            <w:r w:rsidR="007E070F">
              <w:rPr>
                <w:rFonts w:ascii="Times New Roman" w:hAnsi="Times New Roman" w:cs="Times New Roman"/>
                <w:sz w:val="28"/>
                <w:lang w:val="en-US"/>
              </w:rPr>
              <w:t>not rename it or delete</w:t>
            </w:r>
            <w:r>
              <w:rPr>
                <w:rFonts w:ascii="Times New Roman" w:hAnsi="Times New Roman" w:cs="Times New Roman"/>
                <w:sz w:val="28"/>
                <w:lang w:val="en-US"/>
              </w:rPr>
              <w:t>, because the compiler will search for it and if it do</w:t>
            </w:r>
            <w:r w:rsidR="00244A35">
              <w:rPr>
                <w:rFonts w:ascii="Times New Roman" w:hAnsi="Times New Roman" w:cs="Times New Roman"/>
                <w:sz w:val="28"/>
                <w:lang w:val="en-US"/>
              </w:rPr>
              <w:t xml:space="preserve"> </w:t>
            </w:r>
            <w:r>
              <w:rPr>
                <w:rFonts w:ascii="Times New Roman" w:hAnsi="Times New Roman" w:cs="Times New Roman"/>
                <w:sz w:val="28"/>
                <w:lang w:val="en-US"/>
              </w:rPr>
              <w:t xml:space="preserve">not find this function, the compiler will give you an </w:t>
            </w:r>
            <w:r w:rsidR="00244A35">
              <w:rPr>
                <w:rFonts w:ascii="Times New Roman" w:hAnsi="Times New Roman" w:cs="Times New Roman"/>
                <w:sz w:val="28"/>
                <w:lang w:val="en-US"/>
              </w:rPr>
              <w:t>error and you can</w:t>
            </w:r>
            <w:r>
              <w:rPr>
                <w:rFonts w:ascii="Times New Roman" w:hAnsi="Times New Roman" w:cs="Times New Roman"/>
                <w:sz w:val="28"/>
                <w:lang w:val="en-US"/>
              </w:rPr>
              <w:t>not run your program</w:t>
            </w:r>
            <w:r w:rsidR="007E070F">
              <w:rPr>
                <w:rFonts w:ascii="Times New Roman" w:hAnsi="Times New Roman" w:cs="Times New Roman"/>
                <w:sz w:val="28"/>
                <w:lang w:val="en-US"/>
              </w:rPr>
              <w:t xml:space="preserve">. </w:t>
            </w:r>
          </w:p>
        </w:tc>
      </w:tr>
      <w:tr w:rsidR="007E070F" w:rsidRPr="00BB0F06" w:rsidTr="006D74AA">
        <w:tc>
          <w:tcPr>
            <w:tcW w:w="3256" w:type="dxa"/>
            <w:tcBorders>
              <w:top w:val="single" w:sz="4" w:space="0" w:color="auto"/>
              <w:bottom w:val="single" w:sz="4" w:space="0" w:color="auto"/>
            </w:tcBorders>
            <w:vAlign w:val="center"/>
          </w:tcPr>
          <w:p w:rsidR="007E070F" w:rsidRPr="00EE2C53" w:rsidRDefault="00EE2C53" w:rsidP="00EE2C53">
            <w:pPr>
              <w:jc w:val="center"/>
              <w:rPr>
                <w:rFonts w:ascii="Courier New" w:hAnsi="Courier New" w:cs="Courier New"/>
                <w:sz w:val="28"/>
                <w:lang w:val="en-US"/>
              </w:rPr>
            </w:pPr>
            <w:proofErr w:type="spellStart"/>
            <w:r w:rsidRPr="00EE2C53">
              <w:rPr>
                <w:rFonts w:ascii="Courier New" w:hAnsi="Courier New" w:cs="Courier New"/>
                <w:sz w:val="28"/>
                <w:lang w:val="en-US"/>
              </w:rPr>
              <w:t>init_all_units</w:t>
            </w:r>
            <w:proofErr w:type="spellEnd"/>
            <w:r w:rsidRPr="00EE2C53">
              <w:rPr>
                <w:rFonts w:ascii="Courier New" w:hAnsi="Courier New" w:cs="Courier New"/>
                <w:sz w:val="28"/>
                <w:lang w:val="en-US"/>
              </w:rPr>
              <w:t>( );</w:t>
            </w:r>
          </w:p>
        </w:tc>
        <w:tc>
          <w:tcPr>
            <w:tcW w:w="6089" w:type="dxa"/>
            <w:tcBorders>
              <w:top w:val="single" w:sz="4" w:space="0" w:color="auto"/>
              <w:bottom w:val="single" w:sz="4" w:space="0" w:color="auto"/>
            </w:tcBorders>
          </w:tcPr>
          <w:p w:rsidR="00977B62" w:rsidRPr="00977B62" w:rsidRDefault="00EE2C53" w:rsidP="00EE2C53">
            <w:pPr>
              <w:jc w:val="both"/>
              <w:rPr>
                <w:rFonts w:ascii="Times New Roman" w:hAnsi="Times New Roman" w:cs="Times New Roman"/>
                <w:sz w:val="28"/>
                <w:lang w:val="en-US"/>
              </w:rPr>
            </w:pPr>
            <w:r>
              <w:rPr>
                <w:rFonts w:ascii="Times New Roman" w:hAnsi="Times New Roman" w:cs="Times New Roman"/>
                <w:sz w:val="28"/>
                <w:lang w:val="en-US"/>
              </w:rPr>
              <w:t xml:space="preserve">This function is used to initialize all peripheral units in robot (LCD, motors, ADC etc.) </w:t>
            </w:r>
          </w:p>
        </w:tc>
      </w:tr>
      <w:tr w:rsidR="007E070F" w:rsidTr="006D74AA">
        <w:tc>
          <w:tcPr>
            <w:tcW w:w="3256" w:type="dxa"/>
            <w:tcBorders>
              <w:top w:val="single" w:sz="4" w:space="0" w:color="auto"/>
            </w:tcBorders>
          </w:tcPr>
          <w:p w:rsidR="007E070F" w:rsidRPr="0036079B" w:rsidRDefault="0036079B" w:rsidP="0036079B">
            <w:pPr>
              <w:jc w:val="center"/>
              <w:rPr>
                <w:rFonts w:ascii="Courier New" w:hAnsi="Courier New" w:cs="Courier New"/>
                <w:sz w:val="28"/>
                <w:lang w:val="en-US"/>
              </w:rPr>
            </w:pPr>
            <w:r w:rsidRPr="0036079B">
              <w:rPr>
                <w:rFonts w:ascii="Courier New" w:hAnsi="Courier New" w:cs="Courier New"/>
                <w:sz w:val="28"/>
                <w:lang w:val="en-US"/>
              </w:rPr>
              <w:t>while( 1 )</w:t>
            </w:r>
          </w:p>
        </w:tc>
        <w:tc>
          <w:tcPr>
            <w:tcW w:w="6089" w:type="dxa"/>
            <w:tcBorders>
              <w:top w:val="single" w:sz="4" w:space="0" w:color="auto"/>
            </w:tcBorders>
          </w:tcPr>
          <w:p w:rsidR="007E070F" w:rsidRDefault="0036079B" w:rsidP="00995307">
            <w:pPr>
              <w:jc w:val="both"/>
              <w:rPr>
                <w:rFonts w:ascii="Times New Roman" w:hAnsi="Times New Roman" w:cs="Times New Roman"/>
                <w:sz w:val="28"/>
                <w:lang w:val="en-US"/>
              </w:rPr>
            </w:pPr>
            <w:r>
              <w:rPr>
                <w:rFonts w:ascii="Times New Roman" w:hAnsi="Times New Roman" w:cs="Times New Roman"/>
                <w:sz w:val="28"/>
                <w:lang w:val="en-US"/>
              </w:rPr>
              <w:t xml:space="preserve">Infinite loop </w:t>
            </w:r>
          </w:p>
        </w:tc>
      </w:tr>
    </w:tbl>
    <w:p w:rsidR="007E070F" w:rsidRDefault="007E070F" w:rsidP="00995307">
      <w:pPr>
        <w:spacing w:after="0"/>
        <w:ind w:firstLine="567"/>
        <w:jc w:val="both"/>
        <w:rPr>
          <w:rFonts w:ascii="Times New Roman" w:hAnsi="Times New Roman" w:cs="Times New Roman"/>
          <w:sz w:val="28"/>
          <w:lang w:val="en-US"/>
        </w:rPr>
      </w:pPr>
    </w:p>
    <w:p w:rsidR="0080149A" w:rsidRDefault="00244A35" w:rsidP="00995307">
      <w:pPr>
        <w:spacing w:after="0"/>
        <w:ind w:firstLine="567"/>
        <w:jc w:val="both"/>
        <w:rPr>
          <w:rFonts w:ascii="Times New Roman" w:hAnsi="Times New Roman" w:cs="Times New Roman"/>
          <w:sz w:val="28"/>
          <w:lang w:val="en-US"/>
        </w:rPr>
      </w:pPr>
      <w:r>
        <w:rPr>
          <w:rFonts w:ascii="Times New Roman" w:hAnsi="Times New Roman" w:cs="Times New Roman"/>
          <w:sz w:val="28"/>
          <w:lang w:val="en-US"/>
        </w:rPr>
        <w:t xml:space="preserve">In folder «Header Files» you can find 3 files: </w:t>
      </w:r>
    </w:p>
    <w:p w:rsidR="00244A35" w:rsidRDefault="00244A35" w:rsidP="00995307">
      <w:pPr>
        <w:spacing w:after="0"/>
        <w:ind w:firstLine="567"/>
        <w:jc w:val="both"/>
        <w:rPr>
          <w:rFonts w:ascii="Times New Roman" w:hAnsi="Times New Roman" w:cs="Times New Roman"/>
          <w:sz w:val="28"/>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48"/>
      </w:tblGrid>
      <w:tr w:rsidR="00244A35" w:rsidRPr="00BB0F06" w:rsidTr="00244A35">
        <w:tc>
          <w:tcPr>
            <w:tcW w:w="3397" w:type="dxa"/>
            <w:tcBorders>
              <w:bottom w:val="single" w:sz="4" w:space="0" w:color="auto"/>
            </w:tcBorders>
            <w:vAlign w:val="center"/>
          </w:tcPr>
          <w:p w:rsidR="00244A35" w:rsidRPr="00244A35" w:rsidRDefault="00244A35" w:rsidP="00244A35">
            <w:pPr>
              <w:jc w:val="center"/>
              <w:rPr>
                <w:rFonts w:ascii="Courier New" w:hAnsi="Courier New" w:cs="Courier New"/>
                <w:sz w:val="28"/>
                <w:lang w:val="en-US"/>
              </w:rPr>
            </w:pPr>
            <w:proofErr w:type="spellStart"/>
            <w:r w:rsidRPr="00244A35">
              <w:rPr>
                <w:rFonts w:ascii="Courier New" w:hAnsi="Courier New" w:cs="Courier New"/>
                <w:sz w:val="28"/>
                <w:lang w:val="en-US"/>
              </w:rPr>
              <w:t>define.h</w:t>
            </w:r>
            <w:proofErr w:type="spellEnd"/>
          </w:p>
        </w:tc>
        <w:tc>
          <w:tcPr>
            <w:tcW w:w="5948" w:type="dxa"/>
            <w:tcBorders>
              <w:bottom w:val="single" w:sz="4" w:space="0" w:color="auto"/>
            </w:tcBorders>
          </w:tcPr>
          <w:p w:rsidR="00244A35" w:rsidRDefault="00244A35" w:rsidP="00244A35">
            <w:pPr>
              <w:jc w:val="both"/>
              <w:rPr>
                <w:rFonts w:ascii="Times New Roman" w:hAnsi="Times New Roman" w:cs="Times New Roman"/>
                <w:sz w:val="28"/>
                <w:lang w:val="en-US"/>
              </w:rPr>
            </w:pPr>
            <w:r>
              <w:rPr>
                <w:rFonts w:ascii="Times New Roman" w:hAnsi="Times New Roman" w:cs="Times New Roman"/>
                <w:sz w:val="28"/>
                <w:lang w:val="en-US"/>
              </w:rPr>
              <w:t xml:space="preserve">There are some constants used for </w:t>
            </w:r>
            <w:proofErr w:type="spellStart"/>
            <w:r>
              <w:rPr>
                <w:rFonts w:ascii="Times New Roman" w:hAnsi="Times New Roman" w:cs="Times New Roman"/>
                <w:sz w:val="28"/>
                <w:lang w:val="en-US"/>
              </w:rPr>
              <w:t>lcd</w:t>
            </w:r>
            <w:proofErr w:type="spellEnd"/>
            <w:r>
              <w:rPr>
                <w:rFonts w:ascii="Times New Roman" w:hAnsi="Times New Roman" w:cs="Times New Roman"/>
                <w:sz w:val="28"/>
                <w:lang w:val="en-US"/>
              </w:rPr>
              <w:t xml:space="preserve">-unit and also the value of MCU working frequency – </w:t>
            </w:r>
            <w:r w:rsidRPr="00244A35">
              <w:rPr>
                <w:rFonts w:ascii="Courier New" w:hAnsi="Courier New" w:cs="Courier New"/>
                <w:sz w:val="28"/>
                <w:lang w:val="en-US"/>
              </w:rPr>
              <w:t>#define _XTAL_FREQ 8000000</w:t>
            </w:r>
            <w:r>
              <w:rPr>
                <w:rFonts w:ascii="Times New Roman" w:hAnsi="Times New Roman" w:cs="Times New Roman"/>
                <w:sz w:val="28"/>
                <w:lang w:val="en-US"/>
              </w:rPr>
              <w:t xml:space="preserve"> (it is important for delay-function and timer-unit) </w:t>
            </w:r>
          </w:p>
        </w:tc>
      </w:tr>
      <w:tr w:rsidR="00244A35" w:rsidRPr="00BB0F06" w:rsidTr="00244A35">
        <w:tc>
          <w:tcPr>
            <w:tcW w:w="3397" w:type="dxa"/>
            <w:tcBorders>
              <w:top w:val="single" w:sz="4" w:space="0" w:color="auto"/>
              <w:bottom w:val="single" w:sz="4" w:space="0" w:color="auto"/>
            </w:tcBorders>
          </w:tcPr>
          <w:p w:rsidR="00244A35" w:rsidRPr="00244A35" w:rsidRDefault="00244A35" w:rsidP="00244A35">
            <w:pPr>
              <w:jc w:val="center"/>
              <w:rPr>
                <w:rFonts w:ascii="Courier New" w:hAnsi="Courier New" w:cs="Courier New"/>
                <w:sz w:val="28"/>
                <w:lang w:val="en-US"/>
              </w:rPr>
            </w:pPr>
            <w:proofErr w:type="spellStart"/>
            <w:r w:rsidRPr="00244A35">
              <w:rPr>
                <w:rFonts w:ascii="Courier New" w:hAnsi="Courier New" w:cs="Courier New"/>
                <w:sz w:val="28"/>
                <w:lang w:val="en-US"/>
              </w:rPr>
              <w:t>lib.h</w:t>
            </w:r>
            <w:proofErr w:type="spellEnd"/>
          </w:p>
        </w:tc>
        <w:tc>
          <w:tcPr>
            <w:tcW w:w="5948" w:type="dxa"/>
            <w:tcBorders>
              <w:top w:val="single" w:sz="4" w:space="0" w:color="auto"/>
              <w:bottom w:val="single" w:sz="4" w:space="0" w:color="auto"/>
            </w:tcBorders>
          </w:tcPr>
          <w:p w:rsidR="00244A35" w:rsidRDefault="00244A35" w:rsidP="00995307">
            <w:pPr>
              <w:jc w:val="both"/>
              <w:rPr>
                <w:rFonts w:ascii="Times New Roman" w:hAnsi="Times New Roman" w:cs="Times New Roman"/>
                <w:sz w:val="28"/>
                <w:lang w:val="en-US"/>
              </w:rPr>
            </w:pPr>
            <w:r>
              <w:rPr>
                <w:rFonts w:ascii="Times New Roman" w:hAnsi="Times New Roman" w:cs="Times New Roman"/>
                <w:sz w:val="28"/>
                <w:lang w:val="en-US"/>
              </w:rPr>
              <w:t xml:space="preserve">This file includes prototypes of functions </w:t>
            </w:r>
          </w:p>
        </w:tc>
      </w:tr>
      <w:tr w:rsidR="00244A35" w:rsidRPr="00BB0F06" w:rsidTr="00244A35">
        <w:tc>
          <w:tcPr>
            <w:tcW w:w="3397" w:type="dxa"/>
            <w:tcBorders>
              <w:top w:val="single" w:sz="4" w:space="0" w:color="auto"/>
            </w:tcBorders>
            <w:vAlign w:val="center"/>
          </w:tcPr>
          <w:p w:rsidR="00244A35" w:rsidRPr="00244A35" w:rsidRDefault="00244A35" w:rsidP="00244A35">
            <w:pPr>
              <w:jc w:val="center"/>
              <w:rPr>
                <w:rFonts w:ascii="Courier New" w:hAnsi="Courier New" w:cs="Courier New"/>
                <w:sz w:val="28"/>
                <w:lang w:val="en-US"/>
              </w:rPr>
            </w:pPr>
            <w:proofErr w:type="spellStart"/>
            <w:r w:rsidRPr="00244A35">
              <w:rPr>
                <w:rFonts w:ascii="Courier New" w:hAnsi="Courier New" w:cs="Courier New"/>
                <w:sz w:val="28"/>
                <w:lang w:val="en-US"/>
              </w:rPr>
              <w:t>pragma.h</w:t>
            </w:r>
            <w:proofErr w:type="spellEnd"/>
          </w:p>
        </w:tc>
        <w:tc>
          <w:tcPr>
            <w:tcW w:w="5948" w:type="dxa"/>
            <w:tcBorders>
              <w:top w:val="single" w:sz="4" w:space="0" w:color="auto"/>
            </w:tcBorders>
          </w:tcPr>
          <w:p w:rsidR="00244A35" w:rsidRDefault="00244A35" w:rsidP="00995307">
            <w:pPr>
              <w:jc w:val="both"/>
              <w:rPr>
                <w:rFonts w:ascii="Times New Roman" w:hAnsi="Times New Roman" w:cs="Times New Roman"/>
                <w:sz w:val="28"/>
                <w:lang w:val="en-US"/>
              </w:rPr>
            </w:pPr>
            <w:r>
              <w:rPr>
                <w:rFonts w:ascii="Times New Roman" w:hAnsi="Times New Roman" w:cs="Times New Roman"/>
                <w:sz w:val="28"/>
                <w:lang w:val="en-US"/>
              </w:rPr>
              <w:t>This file includes the settings for microcontroller. These settings will be different for different microcontrollers.</w:t>
            </w:r>
          </w:p>
        </w:tc>
      </w:tr>
    </w:tbl>
    <w:p w:rsidR="005B723E" w:rsidRDefault="005B723E" w:rsidP="00995307">
      <w:pPr>
        <w:spacing w:after="0"/>
        <w:ind w:firstLine="567"/>
        <w:jc w:val="both"/>
        <w:rPr>
          <w:rFonts w:ascii="Times New Roman" w:hAnsi="Times New Roman" w:cs="Times New Roman"/>
          <w:sz w:val="28"/>
          <w:lang w:val="en-US"/>
        </w:rPr>
      </w:pPr>
      <w:r>
        <w:rPr>
          <w:rFonts w:ascii="Times New Roman" w:hAnsi="Times New Roman" w:cs="Times New Roman"/>
          <w:sz w:val="28"/>
          <w:lang w:val="en-US"/>
        </w:rPr>
        <w:lastRenderedPageBreak/>
        <w:t>When you wrote the code you need to do following steps:</w:t>
      </w:r>
    </w:p>
    <w:p w:rsidR="005B723E" w:rsidRDefault="005B723E" w:rsidP="005B723E">
      <w:pPr>
        <w:pStyle w:val="a5"/>
        <w:numPr>
          <w:ilvl w:val="0"/>
          <w:numId w:val="9"/>
        </w:numPr>
        <w:spacing w:after="0"/>
        <w:ind w:left="284" w:hanging="284"/>
        <w:jc w:val="both"/>
        <w:rPr>
          <w:rFonts w:ascii="Times New Roman" w:hAnsi="Times New Roman" w:cs="Times New Roman"/>
          <w:sz w:val="28"/>
          <w:lang w:val="en-US"/>
        </w:rPr>
      </w:pPr>
      <w:r>
        <w:rPr>
          <w:rFonts w:ascii="Times New Roman" w:hAnsi="Times New Roman" w:cs="Times New Roman"/>
          <w:sz w:val="28"/>
          <w:lang w:val="en-US"/>
        </w:rPr>
        <w:t xml:space="preserve">Build your program (compiler checks if there are any mistakes). Press the button </w:t>
      </w:r>
      <w:r>
        <w:rPr>
          <w:noProof/>
          <w:lang w:eastAsia="ru-RU"/>
        </w:rPr>
        <w:drawing>
          <wp:inline distT="0" distB="0" distL="0" distR="0" wp14:anchorId="00DB758A" wp14:editId="3164A2E7">
            <wp:extent cx="228600" cy="221876"/>
            <wp:effectExtent l="0" t="0" r="0" b="698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891" cy="225070"/>
                    </a:xfrm>
                    <a:prstGeom prst="rect">
                      <a:avLst/>
                    </a:prstGeom>
                  </pic:spPr>
                </pic:pic>
              </a:graphicData>
            </a:graphic>
          </wp:inline>
        </w:drawing>
      </w:r>
      <w:r>
        <w:rPr>
          <w:rFonts w:ascii="Times New Roman" w:hAnsi="Times New Roman" w:cs="Times New Roman"/>
          <w:sz w:val="28"/>
          <w:lang w:val="en-US"/>
        </w:rPr>
        <w:t xml:space="preserve"> («Clean and Build Project») or find </w:t>
      </w:r>
      <w:r w:rsidRPr="005B723E">
        <w:rPr>
          <w:rFonts w:ascii="Times New Roman" w:hAnsi="Times New Roman" w:cs="Times New Roman"/>
          <w:b/>
          <w:sz w:val="28"/>
          <w:lang w:val="en-US"/>
        </w:rPr>
        <w:t>Production</w:t>
      </w:r>
      <w:r>
        <w:rPr>
          <w:rFonts w:ascii="Times New Roman" w:hAnsi="Times New Roman" w:cs="Times New Roman"/>
          <w:sz w:val="28"/>
          <w:lang w:val="en-US"/>
        </w:rPr>
        <w:t xml:space="preserve"> – </w:t>
      </w:r>
      <w:r w:rsidRPr="005B723E">
        <w:rPr>
          <w:rFonts w:ascii="Times New Roman" w:hAnsi="Times New Roman" w:cs="Times New Roman"/>
          <w:b/>
          <w:sz w:val="28"/>
          <w:lang w:val="en-US"/>
        </w:rPr>
        <w:t>Clean and Build Project</w:t>
      </w:r>
      <w:r w:rsidRPr="005B723E">
        <w:rPr>
          <w:rFonts w:ascii="Times New Roman" w:hAnsi="Times New Roman" w:cs="Times New Roman"/>
          <w:sz w:val="28"/>
          <w:lang w:val="en-US"/>
        </w:rPr>
        <w:t>.</w:t>
      </w:r>
      <w:r>
        <w:rPr>
          <w:rFonts w:ascii="Times New Roman" w:hAnsi="Times New Roman" w:cs="Times New Roman"/>
          <w:sz w:val="28"/>
          <w:lang w:val="en-US"/>
        </w:rPr>
        <w:t xml:space="preserve"> If in your code there are no mistakes in console Output you will see BUILD SUCCESSFUL, otherwise BUILD FAILED and list of errors and warnings. </w:t>
      </w:r>
    </w:p>
    <w:p w:rsidR="005B723E" w:rsidRDefault="005B723E" w:rsidP="005B723E">
      <w:pPr>
        <w:pStyle w:val="a5"/>
        <w:numPr>
          <w:ilvl w:val="0"/>
          <w:numId w:val="9"/>
        </w:numPr>
        <w:spacing w:after="0"/>
        <w:ind w:left="284" w:hanging="284"/>
        <w:jc w:val="both"/>
        <w:rPr>
          <w:rFonts w:ascii="Times New Roman" w:hAnsi="Times New Roman" w:cs="Times New Roman"/>
          <w:sz w:val="28"/>
          <w:lang w:val="en-US"/>
        </w:rPr>
      </w:pPr>
      <w:r>
        <w:rPr>
          <w:rFonts w:ascii="Times New Roman" w:hAnsi="Times New Roman" w:cs="Times New Roman"/>
          <w:sz w:val="28"/>
          <w:lang w:val="en-US"/>
        </w:rPr>
        <w:t xml:space="preserve">Load your program into robot. Press the button </w:t>
      </w:r>
      <w:r>
        <w:rPr>
          <w:noProof/>
          <w:lang w:eastAsia="ru-RU"/>
        </w:rPr>
        <w:drawing>
          <wp:inline distT="0" distB="0" distL="0" distR="0" wp14:anchorId="694E56A7" wp14:editId="5732991D">
            <wp:extent cx="238125" cy="245341"/>
            <wp:effectExtent l="0" t="0" r="0" b="254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770" cy="250127"/>
                    </a:xfrm>
                    <a:prstGeom prst="rect">
                      <a:avLst/>
                    </a:prstGeom>
                  </pic:spPr>
                </pic:pic>
              </a:graphicData>
            </a:graphic>
          </wp:inline>
        </w:drawing>
      </w:r>
      <w:r>
        <w:rPr>
          <w:rFonts w:ascii="Times New Roman" w:hAnsi="Times New Roman" w:cs="Times New Roman"/>
          <w:sz w:val="28"/>
          <w:lang w:val="en-US"/>
        </w:rPr>
        <w:t xml:space="preserve">, in console you will see the message «Running target», it means that loading finished successfully and your program inside robot’s MCU. </w:t>
      </w:r>
    </w:p>
    <w:p w:rsidR="005B723E" w:rsidRDefault="005B723E" w:rsidP="005B723E">
      <w:pPr>
        <w:pStyle w:val="a5"/>
        <w:numPr>
          <w:ilvl w:val="0"/>
          <w:numId w:val="9"/>
        </w:numPr>
        <w:spacing w:after="0"/>
        <w:ind w:left="284" w:hanging="284"/>
        <w:jc w:val="both"/>
        <w:rPr>
          <w:rFonts w:ascii="Times New Roman" w:hAnsi="Times New Roman" w:cs="Times New Roman"/>
          <w:sz w:val="28"/>
          <w:lang w:val="en-US"/>
        </w:rPr>
      </w:pPr>
      <w:r>
        <w:rPr>
          <w:rFonts w:ascii="Times New Roman" w:hAnsi="Times New Roman" w:cs="Times New Roman"/>
          <w:sz w:val="28"/>
          <w:lang w:val="en-US"/>
        </w:rPr>
        <w:t xml:space="preserve">Also you may use the button </w:t>
      </w:r>
      <w:r>
        <w:rPr>
          <w:noProof/>
          <w:lang w:eastAsia="ru-RU"/>
        </w:rPr>
        <w:drawing>
          <wp:inline distT="0" distB="0" distL="0" distR="0" wp14:anchorId="7E7C5861" wp14:editId="79DB8662">
            <wp:extent cx="193964" cy="2286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368" cy="230255"/>
                    </a:xfrm>
                    <a:prstGeom prst="rect">
                      <a:avLst/>
                    </a:prstGeom>
                  </pic:spPr>
                </pic:pic>
              </a:graphicData>
            </a:graphic>
          </wp:inline>
        </w:drawing>
      </w:r>
      <w:r>
        <w:rPr>
          <w:rFonts w:ascii="Times New Roman" w:hAnsi="Times New Roman" w:cs="Times New Roman"/>
          <w:sz w:val="28"/>
          <w:lang w:val="en-US"/>
        </w:rPr>
        <w:t>. It will build your code and load into robot automatically.</w:t>
      </w:r>
    </w:p>
    <w:p w:rsidR="005B723E" w:rsidRPr="005B723E" w:rsidRDefault="005B723E" w:rsidP="005B723E">
      <w:pPr>
        <w:pStyle w:val="a5"/>
        <w:spacing w:after="0"/>
        <w:ind w:left="284"/>
        <w:jc w:val="both"/>
        <w:rPr>
          <w:rFonts w:ascii="Times New Roman" w:hAnsi="Times New Roman" w:cs="Times New Roman"/>
          <w:sz w:val="28"/>
          <w:lang w:val="en-US"/>
        </w:rPr>
      </w:pPr>
    </w:p>
    <w:p w:rsidR="008578FB" w:rsidRPr="00244A35" w:rsidRDefault="008578FB" w:rsidP="00244A35">
      <w:pPr>
        <w:pStyle w:val="a5"/>
        <w:numPr>
          <w:ilvl w:val="1"/>
          <w:numId w:val="2"/>
        </w:numPr>
        <w:tabs>
          <w:tab w:val="left" w:pos="0"/>
          <w:tab w:val="left" w:pos="142"/>
        </w:tabs>
        <w:spacing w:before="240" w:after="0"/>
        <w:ind w:left="0" w:firstLine="709"/>
        <w:jc w:val="center"/>
        <w:rPr>
          <w:rFonts w:ascii="Times New Roman" w:hAnsi="Times New Roman" w:cs="Times New Roman"/>
          <w:b/>
          <w:sz w:val="28"/>
          <w:lang w:val="en-US"/>
        </w:rPr>
      </w:pPr>
      <w:r w:rsidRPr="00244A35">
        <w:rPr>
          <w:rFonts w:ascii="Times New Roman" w:hAnsi="Times New Roman" w:cs="Times New Roman"/>
          <w:b/>
          <w:sz w:val="28"/>
          <w:lang w:val="en-US"/>
        </w:rPr>
        <w:t>Working with the I/O general purpose ports</w:t>
      </w:r>
    </w:p>
    <w:p w:rsidR="00244A35" w:rsidRDefault="00244A35" w:rsidP="00FC0E51">
      <w:pPr>
        <w:spacing w:after="0"/>
        <w:ind w:firstLine="567"/>
        <w:jc w:val="both"/>
        <w:rPr>
          <w:rFonts w:ascii="Times New Roman" w:hAnsi="Times New Roman" w:cs="Times New Roman"/>
          <w:sz w:val="28"/>
          <w:lang w:val="en-US"/>
        </w:rPr>
      </w:pPr>
    </w:p>
    <w:p w:rsidR="00977B62" w:rsidRPr="00297BCE" w:rsidRDefault="008578FB" w:rsidP="00FC0E51">
      <w:pPr>
        <w:spacing w:after="0"/>
        <w:ind w:firstLine="567"/>
        <w:jc w:val="both"/>
        <w:rPr>
          <w:rFonts w:ascii="Times New Roman" w:eastAsia="Times New Roman" w:hAnsi="Times New Roman" w:cs="Times New Roman"/>
          <w:sz w:val="28"/>
          <w:szCs w:val="24"/>
          <w:lang w:val="en-US" w:eastAsia="ru-RU"/>
        </w:rPr>
      </w:pPr>
      <w:r w:rsidRPr="008D46B3">
        <w:rPr>
          <w:rFonts w:ascii="Times New Roman" w:hAnsi="Times New Roman" w:cs="Times New Roman"/>
          <w:sz w:val="28"/>
          <w:lang w:val="en-US"/>
        </w:rPr>
        <w:t xml:space="preserve">Many of outputs of the microcontroller can be configured as to operate as digital inputs and outputs, as well as to work with other peripherals. Port I/O of 8-bit microcontroller is a group of eight or less microcontroller pins that can be configured as digital inputs or outputs. </w:t>
      </w:r>
      <w:r w:rsidRPr="008D46B3">
        <w:rPr>
          <w:rFonts w:ascii="Times New Roman" w:eastAsia="Times New Roman" w:hAnsi="Times New Roman" w:cs="Times New Roman"/>
          <w:sz w:val="28"/>
          <w:szCs w:val="24"/>
          <w:lang w:val="en-US" w:eastAsia="ru-RU"/>
        </w:rPr>
        <w:t xml:space="preserve">Designation of microcontroller pins that can work as digital general purpose inputs and </w:t>
      </w:r>
      <w:r w:rsidR="0030068D" w:rsidRPr="008D46B3">
        <w:rPr>
          <w:rFonts w:ascii="Times New Roman" w:eastAsia="Times New Roman" w:hAnsi="Times New Roman" w:cs="Times New Roman"/>
          <w:sz w:val="28"/>
          <w:szCs w:val="24"/>
          <w:lang w:val="en-US" w:eastAsia="ru-RU"/>
        </w:rPr>
        <w:t>outputs</w:t>
      </w:r>
      <w:r w:rsidRPr="008D46B3">
        <w:rPr>
          <w:rFonts w:ascii="Times New Roman" w:eastAsia="Times New Roman" w:hAnsi="Times New Roman" w:cs="Times New Roman"/>
          <w:sz w:val="28"/>
          <w:szCs w:val="24"/>
          <w:lang w:val="en-US" w:eastAsia="ru-RU"/>
        </w:rPr>
        <w:t xml:space="preserve"> begins with a letter «R» and contains the letter corresponding to a particular port, and the number corresponding to the number of bits of the port. </w:t>
      </w:r>
    </w:p>
    <w:p w:rsidR="00244A35" w:rsidRPr="00A400FE" w:rsidRDefault="008578FB" w:rsidP="00995307">
      <w:pPr>
        <w:tabs>
          <w:tab w:val="left" w:pos="0"/>
          <w:tab w:val="left" w:pos="142"/>
        </w:tabs>
        <w:spacing w:after="0"/>
        <w:ind w:firstLine="567"/>
        <w:jc w:val="both"/>
        <w:rPr>
          <w:rFonts w:ascii="Times New Roman" w:hAnsi="Times New Roman" w:cs="Times New Roman"/>
          <w:sz w:val="28"/>
          <w:lang w:val="en-US"/>
        </w:rPr>
      </w:pPr>
      <w:r w:rsidRPr="008D46B3">
        <w:rPr>
          <w:rFonts w:ascii="Times New Roman" w:hAnsi="Times New Roman" w:cs="Times New Roman"/>
          <w:sz w:val="28"/>
          <w:lang w:val="en-US"/>
        </w:rPr>
        <w:t xml:space="preserve">To work with the IO general purpose </w:t>
      </w:r>
      <w:proofErr w:type="gramStart"/>
      <w:r w:rsidRPr="008D46B3">
        <w:rPr>
          <w:rFonts w:ascii="Times New Roman" w:hAnsi="Times New Roman" w:cs="Times New Roman"/>
          <w:sz w:val="28"/>
          <w:lang w:val="en-US"/>
        </w:rPr>
        <w:t>ports</w:t>
      </w:r>
      <w:proofErr w:type="gramEnd"/>
      <w:r w:rsidR="00B740E0" w:rsidRPr="008D46B3">
        <w:rPr>
          <w:rFonts w:ascii="Times New Roman" w:hAnsi="Times New Roman" w:cs="Times New Roman"/>
          <w:sz w:val="28"/>
          <w:lang w:val="en-US"/>
        </w:rPr>
        <w:t xml:space="preserve"> we use three</w:t>
      </w:r>
      <w:r w:rsidRPr="008D46B3">
        <w:rPr>
          <w:rFonts w:ascii="Times New Roman" w:hAnsi="Times New Roman" w:cs="Times New Roman"/>
          <w:sz w:val="28"/>
          <w:lang w:val="en-US"/>
        </w:rPr>
        <w:t xml:space="preserve"> register</w:t>
      </w:r>
      <w:r w:rsidR="00B740E0" w:rsidRPr="008D46B3">
        <w:rPr>
          <w:rFonts w:ascii="Times New Roman" w:hAnsi="Times New Roman" w:cs="Times New Roman"/>
          <w:sz w:val="28"/>
          <w:lang w:val="en-US"/>
        </w:rPr>
        <w:t>s:</w:t>
      </w:r>
    </w:p>
    <w:p w:rsidR="00244A35" w:rsidRPr="00244A35" w:rsidRDefault="008578FB" w:rsidP="00244A35">
      <w:pPr>
        <w:pStyle w:val="a5"/>
        <w:numPr>
          <w:ilvl w:val="0"/>
          <w:numId w:val="6"/>
        </w:numPr>
        <w:tabs>
          <w:tab w:val="left" w:pos="0"/>
          <w:tab w:val="left" w:pos="142"/>
        </w:tabs>
        <w:spacing w:after="0"/>
        <w:ind w:left="0" w:firstLine="709"/>
        <w:jc w:val="both"/>
        <w:rPr>
          <w:rFonts w:ascii="Times New Roman" w:hAnsi="Times New Roman" w:cs="Times New Roman"/>
          <w:sz w:val="44"/>
          <w:lang w:val="en-US"/>
        </w:rPr>
      </w:pPr>
      <w:r w:rsidRPr="00244A35">
        <w:rPr>
          <w:rFonts w:ascii="Times New Roman" w:hAnsi="Times New Roman" w:cs="Times New Roman"/>
          <w:sz w:val="28"/>
          <w:lang w:val="en-US"/>
        </w:rPr>
        <w:t>PORT*</w:t>
      </w:r>
      <w:r w:rsidR="00244A35">
        <w:rPr>
          <w:rFonts w:ascii="Times New Roman" w:hAnsi="Times New Roman" w:cs="Times New Roman"/>
          <w:sz w:val="28"/>
          <w:lang w:val="en-US"/>
        </w:rPr>
        <w:t xml:space="preserve"> - </w:t>
      </w:r>
      <w:r w:rsidR="00F30763">
        <w:rPr>
          <w:rFonts w:ascii="Times New Roman" w:hAnsi="Times New Roman" w:cs="Times New Roman"/>
          <w:sz w:val="28"/>
          <w:lang w:val="en-US"/>
        </w:rPr>
        <w:t>read the voltage level of outputs (= «to read»);</w:t>
      </w:r>
    </w:p>
    <w:p w:rsidR="00244A35" w:rsidRPr="00244A35" w:rsidRDefault="008578FB" w:rsidP="00244A35">
      <w:pPr>
        <w:pStyle w:val="a5"/>
        <w:numPr>
          <w:ilvl w:val="0"/>
          <w:numId w:val="6"/>
        </w:numPr>
        <w:tabs>
          <w:tab w:val="left" w:pos="0"/>
          <w:tab w:val="left" w:pos="142"/>
        </w:tabs>
        <w:spacing w:after="0"/>
        <w:ind w:left="0" w:firstLine="709"/>
        <w:jc w:val="both"/>
        <w:rPr>
          <w:rFonts w:ascii="Times New Roman" w:hAnsi="Times New Roman" w:cs="Times New Roman"/>
          <w:sz w:val="44"/>
          <w:lang w:val="en-US"/>
        </w:rPr>
      </w:pPr>
      <w:r w:rsidRPr="00244A35">
        <w:rPr>
          <w:rFonts w:ascii="Times New Roman" w:hAnsi="Times New Roman" w:cs="Times New Roman"/>
          <w:sz w:val="28"/>
          <w:lang w:val="en-US"/>
        </w:rPr>
        <w:t>LAT*</w:t>
      </w:r>
      <w:r w:rsidR="00F30763">
        <w:rPr>
          <w:rFonts w:ascii="Times New Roman" w:hAnsi="Times New Roman" w:cs="Times New Roman"/>
          <w:sz w:val="28"/>
          <w:lang w:val="en-US"/>
        </w:rPr>
        <w:t xml:space="preserve"> - set the condition of digital output (= «to write»);</w:t>
      </w:r>
    </w:p>
    <w:p w:rsidR="00244A35" w:rsidRPr="00244A35" w:rsidRDefault="008578FB" w:rsidP="00244A35">
      <w:pPr>
        <w:pStyle w:val="a5"/>
        <w:numPr>
          <w:ilvl w:val="0"/>
          <w:numId w:val="6"/>
        </w:numPr>
        <w:tabs>
          <w:tab w:val="left" w:pos="0"/>
          <w:tab w:val="left" w:pos="142"/>
        </w:tabs>
        <w:spacing w:after="0"/>
        <w:ind w:left="0" w:firstLine="709"/>
        <w:jc w:val="both"/>
        <w:rPr>
          <w:rFonts w:ascii="Times New Roman" w:hAnsi="Times New Roman" w:cs="Times New Roman"/>
          <w:sz w:val="44"/>
          <w:lang w:val="en-US"/>
        </w:rPr>
      </w:pPr>
      <w:r w:rsidRPr="00244A35">
        <w:rPr>
          <w:rFonts w:ascii="Times New Roman" w:hAnsi="Times New Roman" w:cs="Times New Roman"/>
          <w:sz w:val="28"/>
          <w:lang w:val="en-US"/>
        </w:rPr>
        <w:t>TRIS</w:t>
      </w:r>
      <w:r w:rsidR="00B740E0" w:rsidRPr="00244A35">
        <w:rPr>
          <w:rFonts w:ascii="Times New Roman" w:hAnsi="Times New Roman" w:cs="Times New Roman"/>
          <w:sz w:val="28"/>
          <w:lang w:val="en-US"/>
        </w:rPr>
        <w:t>*</w:t>
      </w:r>
      <w:r w:rsidR="00244A35">
        <w:rPr>
          <w:rFonts w:ascii="Times New Roman" w:hAnsi="Times New Roman" w:cs="Times New Roman"/>
          <w:sz w:val="28"/>
          <w:lang w:val="en-US"/>
        </w:rPr>
        <w:t xml:space="preserve"> - </w:t>
      </w:r>
      <w:r w:rsidR="00F30763">
        <w:rPr>
          <w:rFonts w:ascii="Times New Roman" w:hAnsi="Times New Roman" w:cs="Times New Roman"/>
          <w:sz w:val="28"/>
          <w:lang w:val="en-US"/>
        </w:rPr>
        <w:t xml:space="preserve">set </w:t>
      </w:r>
      <w:r w:rsidR="00244A35" w:rsidRPr="00244A35">
        <w:rPr>
          <w:rFonts w:ascii="Times New Roman" w:hAnsi="Times New Roman" w:cs="Times New Roman"/>
          <w:sz w:val="28"/>
          <w:lang w:val="en-US"/>
        </w:rPr>
        <w:t xml:space="preserve">the operating mode of a particular output of the microcontroller </w:t>
      </w:r>
      <w:r w:rsidR="00244A35">
        <w:rPr>
          <w:rFonts w:ascii="Times New Roman" w:hAnsi="Times New Roman" w:cs="Times New Roman"/>
          <w:sz w:val="28"/>
          <w:lang w:val="en-US"/>
        </w:rPr>
        <w:t>(</w:t>
      </w:r>
      <w:r w:rsidR="00F30763">
        <w:rPr>
          <w:rFonts w:ascii="Times New Roman" w:hAnsi="Times New Roman" w:cs="Times New Roman"/>
          <w:sz w:val="28"/>
          <w:lang w:val="en-US"/>
        </w:rPr>
        <w:t>«</w:t>
      </w:r>
      <w:r w:rsidR="00244A35" w:rsidRPr="00244A35">
        <w:rPr>
          <w:rFonts w:ascii="Times New Roman" w:hAnsi="Times New Roman" w:cs="Times New Roman"/>
          <w:sz w:val="28"/>
          <w:lang w:val="en-US"/>
        </w:rPr>
        <w:t>1</w:t>
      </w:r>
      <w:r w:rsidR="00F30763">
        <w:rPr>
          <w:rFonts w:ascii="Times New Roman" w:hAnsi="Times New Roman" w:cs="Times New Roman"/>
          <w:sz w:val="28"/>
          <w:lang w:val="en-US"/>
        </w:rPr>
        <w:t>» = «input», «</w:t>
      </w:r>
      <w:r w:rsidR="00244A35" w:rsidRPr="00244A35">
        <w:rPr>
          <w:rFonts w:ascii="Times New Roman" w:hAnsi="Times New Roman" w:cs="Times New Roman"/>
          <w:sz w:val="28"/>
          <w:lang w:val="en-US"/>
        </w:rPr>
        <w:t>0</w:t>
      </w:r>
      <w:r w:rsidR="00F30763">
        <w:rPr>
          <w:rFonts w:ascii="Times New Roman" w:hAnsi="Times New Roman" w:cs="Times New Roman"/>
          <w:sz w:val="28"/>
          <w:lang w:val="en-US"/>
        </w:rPr>
        <w:t>» = «output»)</w:t>
      </w:r>
      <w:r w:rsidR="00244A35">
        <w:rPr>
          <w:rFonts w:ascii="Times New Roman" w:hAnsi="Times New Roman" w:cs="Times New Roman"/>
          <w:sz w:val="28"/>
          <w:lang w:val="en-US"/>
        </w:rPr>
        <w:t>.</w:t>
      </w:r>
    </w:p>
    <w:p w:rsidR="00F30763" w:rsidRDefault="00B740E0" w:rsidP="00995307">
      <w:pPr>
        <w:spacing w:after="0"/>
        <w:ind w:firstLine="567"/>
        <w:jc w:val="both"/>
        <w:rPr>
          <w:noProof/>
          <w:lang w:val="en-US" w:eastAsia="ru-RU"/>
        </w:rPr>
      </w:pPr>
      <w:r w:rsidRPr="008D46B3">
        <w:rPr>
          <w:rFonts w:ascii="Times New Roman" w:eastAsia="Times New Roman" w:hAnsi="Times New Roman" w:cs="Times New Roman"/>
          <w:sz w:val="28"/>
          <w:szCs w:val="24"/>
          <w:lang w:val="en-US" w:eastAsia="ru-RU"/>
        </w:rPr>
        <w:t xml:space="preserve">When you work with input-output ports, special attention should be given to </w:t>
      </w:r>
      <w:r w:rsidR="000F4CAC" w:rsidRPr="008D46B3">
        <w:rPr>
          <w:rFonts w:ascii="Times New Roman" w:eastAsia="Times New Roman" w:hAnsi="Times New Roman" w:cs="Times New Roman"/>
          <w:sz w:val="28"/>
          <w:szCs w:val="24"/>
          <w:lang w:val="en-US" w:eastAsia="ru-RU"/>
        </w:rPr>
        <w:t>configuration of</w:t>
      </w:r>
      <w:r w:rsidRPr="008D46B3">
        <w:rPr>
          <w:rFonts w:ascii="Times New Roman" w:eastAsia="Times New Roman" w:hAnsi="Times New Roman" w:cs="Times New Roman"/>
          <w:sz w:val="28"/>
          <w:szCs w:val="24"/>
          <w:lang w:val="en-US" w:eastAsia="ru-RU"/>
        </w:rPr>
        <w:t xml:space="preserve"> the microcontroller peripherals, which can also be used for the implementation of the selected digital input or output terminals of the controller. For example, when </w:t>
      </w:r>
      <w:r w:rsidR="000F4CAC" w:rsidRPr="008D46B3">
        <w:rPr>
          <w:rFonts w:ascii="Times New Roman" w:eastAsia="Times New Roman" w:hAnsi="Times New Roman" w:cs="Times New Roman"/>
          <w:sz w:val="28"/>
          <w:szCs w:val="24"/>
          <w:lang w:val="en-US" w:eastAsia="ru-RU"/>
        </w:rPr>
        <w:t xml:space="preserve">we can </w:t>
      </w:r>
      <w:r w:rsidRPr="008D46B3">
        <w:rPr>
          <w:rFonts w:ascii="Times New Roman" w:eastAsia="Times New Roman" w:hAnsi="Times New Roman" w:cs="Times New Roman"/>
          <w:sz w:val="28"/>
          <w:szCs w:val="24"/>
          <w:lang w:val="en-US" w:eastAsia="ru-RU"/>
        </w:rPr>
        <w:t>select</w:t>
      </w:r>
      <w:r w:rsidR="000F4CAC" w:rsidRPr="008D46B3">
        <w:rPr>
          <w:rFonts w:ascii="Times New Roman" w:eastAsia="Times New Roman" w:hAnsi="Times New Roman" w:cs="Times New Roman"/>
          <w:sz w:val="28"/>
          <w:szCs w:val="24"/>
          <w:lang w:val="en-US" w:eastAsia="ru-RU"/>
        </w:rPr>
        <w:t xml:space="preserve"> </w:t>
      </w:r>
      <w:r w:rsidRPr="008D46B3">
        <w:rPr>
          <w:rFonts w:ascii="Times New Roman" w:eastAsia="Times New Roman" w:hAnsi="Times New Roman" w:cs="Times New Roman"/>
          <w:sz w:val="28"/>
          <w:szCs w:val="24"/>
          <w:lang w:val="en-US" w:eastAsia="ru-RU"/>
        </w:rPr>
        <w:t>output as an analog input of the controller</w:t>
      </w:r>
      <w:r w:rsidR="000F4CAC" w:rsidRPr="008D46B3">
        <w:rPr>
          <w:rFonts w:ascii="Times New Roman" w:eastAsia="Times New Roman" w:hAnsi="Times New Roman" w:cs="Times New Roman"/>
          <w:sz w:val="28"/>
          <w:szCs w:val="24"/>
          <w:lang w:val="en-US" w:eastAsia="ru-RU"/>
        </w:rPr>
        <w:t xml:space="preserve"> it</w:t>
      </w:r>
      <w:r w:rsidRPr="008D46B3">
        <w:rPr>
          <w:rFonts w:ascii="Times New Roman" w:eastAsia="Times New Roman" w:hAnsi="Times New Roman" w:cs="Times New Roman"/>
          <w:sz w:val="28"/>
          <w:szCs w:val="24"/>
          <w:lang w:val="en-US" w:eastAsia="ru-RU"/>
        </w:rPr>
        <w:t xml:space="preserve"> is necessary </w:t>
      </w:r>
      <w:r w:rsidR="008E0ADD">
        <w:rPr>
          <w:rFonts w:ascii="Times New Roman" w:eastAsia="Times New Roman" w:hAnsi="Times New Roman" w:cs="Times New Roman"/>
          <w:sz w:val="28"/>
          <w:szCs w:val="24"/>
          <w:lang w:val="en-US" w:eastAsia="ru-RU"/>
        </w:rPr>
        <w:t>to provide (</w:t>
      </w:r>
      <w:r w:rsidR="008E0ADD">
        <w:rPr>
          <w:rFonts w:ascii="Times New Roman" w:eastAsia="Times New Roman" w:hAnsi="Times New Roman" w:cs="Times New Roman"/>
          <w:sz w:val="28"/>
          <w:szCs w:val="24"/>
          <w:lang w:eastAsia="ru-RU"/>
        </w:rPr>
        <w:t>почти</w:t>
      </w:r>
      <w:r w:rsidR="008E0ADD" w:rsidRPr="00A400FE">
        <w:rPr>
          <w:rFonts w:ascii="Times New Roman" w:eastAsia="Times New Roman" w:hAnsi="Times New Roman" w:cs="Times New Roman"/>
          <w:sz w:val="28"/>
          <w:szCs w:val="24"/>
          <w:lang w:val="en-US" w:eastAsia="ru-RU"/>
        </w:rPr>
        <w:t xml:space="preserve"> </w:t>
      </w:r>
      <w:r w:rsidR="008E0ADD">
        <w:rPr>
          <w:rFonts w:ascii="Times New Roman" w:eastAsia="Times New Roman" w:hAnsi="Times New Roman" w:cs="Times New Roman"/>
          <w:sz w:val="28"/>
          <w:szCs w:val="24"/>
          <w:lang w:eastAsia="ru-RU"/>
        </w:rPr>
        <w:t>уверен</w:t>
      </w:r>
      <w:r w:rsidR="008E0ADD" w:rsidRPr="00A400FE">
        <w:rPr>
          <w:rFonts w:ascii="Times New Roman" w:eastAsia="Times New Roman" w:hAnsi="Times New Roman" w:cs="Times New Roman"/>
          <w:sz w:val="28"/>
          <w:szCs w:val="24"/>
          <w:lang w:val="en-US" w:eastAsia="ru-RU"/>
        </w:rPr>
        <w:t>)</w:t>
      </w:r>
      <w:r w:rsidR="00FC7BE4" w:rsidRPr="008D46B3">
        <w:rPr>
          <w:rFonts w:ascii="Times New Roman" w:eastAsia="Times New Roman" w:hAnsi="Times New Roman" w:cs="Times New Roman"/>
          <w:sz w:val="28"/>
          <w:szCs w:val="24"/>
          <w:lang w:val="en-US" w:eastAsia="ru-RU"/>
        </w:rPr>
        <w:t xml:space="preserve"> proper operation as</w:t>
      </w:r>
      <w:r w:rsidRPr="008D46B3">
        <w:rPr>
          <w:rFonts w:ascii="Times New Roman" w:eastAsia="Times New Roman" w:hAnsi="Times New Roman" w:cs="Times New Roman"/>
          <w:sz w:val="28"/>
          <w:szCs w:val="24"/>
          <w:lang w:val="en-US" w:eastAsia="ru-RU"/>
        </w:rPr>
        <w:t xml:space="preserve"> digital input</w:t>
      </w:r>
      <w:r w:rsidR="00840D9D" w:rsidRPr="008D46B3">
        <w:rPr>
          <w:rFonts w:ascii="Times New Roman" w:eastAsia="Times New Roman" w:hAnsi="Times New Roman" w:cs="Times New Roman"/>
          <w:sz w:val="28"/>
          <w:szCs w:val="24"/>
          <w:lang w:val="en-US" w:eastAsia="ru-RU"/>
        </w:rPr>
        <w:t xml:space="preserve"> in configuration of</w:t>
      </w:r>
      <w:r w:rsidRPr="008D46B3">
        <w:rPr>
          <w:rFonts w:ascii="Times New Roman" w:eastAsia="Times New Roman" w:hAnsi="Times New Roman" w:cs="Times New Roman"/>
          <w:sz w:val="28"/>
          <w:szCs w:val="24"/>
          <w:lang w:val="en-US" w:eastAsia="ru-RU"/>
        </w:rPr>
        <w:t xml:space="preserve"> module </w:t>
      </w:r>
      <w:r w:rsidR="00840D9D" w:rsidRPr="008D46B3">
        <w:rPr>
          <w:rFonts w:ascii="Times New Roman" w:eastAsia="Times New Roman" w:hAnsi="Times New Roman" w:cs="Times New Roman"/>
          <w:sz w:val="28"/>
          <w:szCs w:val="24"/>
          <w:lang w:val="en-US" w:eastAsia="ru-RU"/>
        </w:rPr>
        <w:t xml:space="preserve">ADC </w:t>
      </w:r>
      <w:r w:rsidRPr="008D46B3">
        <w:rPr>
          <w:rFonts w:ascii="Times New Roman" w:eastAsia="Times New Roman" w:hAnsi="Times New Roman" w:cs="Times New Roman"/>
          <w:sz w:val="28"/>
          <w:szCs w:val="24"/>
          <w:lang w:val="en-US" w:eastAsia="ru-RU"/>
        </w:rPr>
        <w:t>to disable the channel</w:t>
      </w:r>
      <w:r w:rsidR="00514E5B" w:rsidRPr="008D46B3">
        <w:rPr>
          <w:rFonts w:ascii="Times New Roman" w:eastAsia="Times New Roman" w:hAnsi="Times New Roman" w:cs="Times New Roman"/>
          <w:sz w:val="28"/>
          <w:szCs w:val="24"/>
          <w:lang w:val="en-US" w:eastAsia="ru-RU"/>
        </w:rPr>
        <w:t xml:space="preserve"> of</w:t>
      </w:r>
      <w:r w:rsidRPr="008D46B3">
        <w:rPr>
          <w:rFonts w:ascii="Times New Roman" w:eastAsia="Times New Roman" w:hAnsi="Times New Roman" w:cs="Times New Roman"/>
          <w:sz w:val="28"/>
          <w:szCs w:val="24"/>
          <w:lang w:val="en-US" w:eastAsia="ru-RU"/>
        </w:rPr>
        <w:t xml:space="preserve"> analog input. The possibility of using the output of the controller as an analog input indicates the presence in its description </w:t>
      </w:r>
      <w:r w:rsidR="00FC7BE4" w:rsidRPr="008D46B3">
        <w:rPr>
          <w:rFonts w:ascii="Times New Roman" w:eastAsia="Times New Roman" w:hAnsi="Times New Roman" w:cs="Times New Roman"/>
          <w:sz w:val="28"/>
          <w:szCs w:val="24"/>
          <w:lang w:val="en-US" w:eastAsia="ru-RU"/>
        </w:rPr>
        <w:t>designation</w:t>
      </w:r>
      <w:r w:rsidRPr="008D46B3">
        <w:rPr>
          <w:rFonts w:ascii="Times New Roman" w:eastAsia="Times New Roman" w:hAnsi="Times New Roman" w:cs="Times New Roman"/>
          <w:sz w:val="28"/>
          <w:szCs w:val="24"/>
          <w:lang w:val="en-US" w:eastAsia="ru-RU"/>
        </w:rPr>
        <w:t xml:space="preserve"> "AN*", where the symbol "*" </w:t>
      </w:r>
      <w:r w:rsidR="00FC7BE4" w:rsidRPr="008D46B3">
        <w:rPr>
          <w:rFonts w:ascii="Times New Roman" w:eastAsia="Times New Roman" w:hAnsi="Times New Roman" w:cs="Times New Roman"/>
          <w:sz w:val="28"/>
          <w:szCs w:val="24"/>
          <w:lang w:val="en-US" w:eastAsia="ru-RU"/>
        </w:rPr>
        <w:t>marks</w:t>
      </w:r>
      <w:r w:rsidRPr="008D46B3">
        <w:rPr>
          <w:rFonts w:ascii="Times New Roman" w:eastAsia="Times New Roman" w:hAnsi="Times New Roman" w:cs="Times New Roman"/>
          <w:sz w:val="28"/>
          <w:szCs w:val="24"/>
          <w:lang w:val="en-US" w:eastAsia="ru-RU"/>
        </w:rPr>
        <w:t xml:space="preserve"> the number of analog inputs</w:t>
      </w:r>
      <w:r w:rsidR="00F30763">
        <w:rPr>
          <w:rFonts w:ascii="Times New Roman" w:eastAsia="Times New Roman" w:hAnsi="Times New Roman" w:cs="Times New Roman"/>
          <w:sz w:val="28"/>
          <w:szCs w:val="24"/>
          <w:lang w:val="en-US" w:eastAsia="ru-RU"/>
        </w:rPr>
        <w:t xml:space="preserve"> (fig. </w:t>
      </w:r>
      <w:r w:rsidR="00A400FE" w:rsidRPr="00A400FE">
        <w:rPr>
          <w:rFonts w:ascii="Times New Roman" w:eastAsia="Times New Roman" w:hAnsi="Times New Roman" w:cs="Times New Roman"/>
          <w:sz w:val="28"/>
          <w:szCs w:val="24"/>
          <w:lang w:val="en-US" w:eastAsia="ru-RU"/>
        </w:rPr>
        <w:t>8</w:t>
      </w:r>
      <w:r w:rsidR="00F30763">
        <w:rPr>
          <w:rFonts w:ascii="Times New Roman" w:eastAsia="Times New Roman" w:hAnsi="Times New Roman" w:cs="Times New Roman"/>
          <w:sz w:val="28"/>
          <w:szCs w:val="24"/>
          <w:lang w:val="en-US" w:eastAsia="ru-RU"/>
        </w:rPr>
        <w:t>)</w:t>
      </w:r>
      <w:r w:rsidRPr="008D46B3">
        <w:rPr>
          <w:rFonts w:ascii="Times New Roman" w:eastAsia="Times New Roman" w:hAnsi="Times New Roman" w:cs="Times New Roman"/>
          <w:sz w:val="28"/>
          <w:szCs w:val="24"/>
          <w:lang w:val="en-US" w:eastAsia="ru-RU"/>
        </w:rPr>
        <w:t>.</w:t>
      </w:r>
      <w:r w:rsidR="00F30763" w:rsidRPr="00F30763">
        <w:rPr>
          <w:noProof/>
          <w:lang w:val="en-US" w:eastAsia="ru-RU"/>
        </w:rPr>
        <w:t xml:space="preserve"> </w:t>
      </w:r>
    </w:p>
    <w:p w:rsidR="00B740E0" w:rsidRDefault="00F30763" w:rsidP="00F30763">
      <w:pPr>
        <w:spacing w:after="0"/>
        <w:jc w:val="center"/>
        <w:rPr>
          <w:rFonts w:ascii="Times New Roman" w:eastAsia="Times New Roman" w:hAnsi="Times New Roman" w:cs="Times New Roman"/>
          <w:sz w:val="28"/>
          <w:szCs w:val="24"/>
          <w:lang w:val="en-US" w:eastAsia="ru-RU"/>
        </w:rPr>
      </w:pPr>
      <w:r>
        <w:rPr>
          <w:noProof/>
          <w:lang w:eastAsia="ru-RU"/>
        </w:rPr>
        <w:lastRenderedPageBreak/>
        <w:drawing>
          <wp:inline distT="0" distB="0" distL="0" distR="0" wp14:anchorId="17688DA1" wp14:editId="210E0E9D">
            <wp:extent cx="4210273" cy="28289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5753" cy="2852764"/>
                    </a:xfrm>
                    <a:prstGeom prst="rect">
                      <a:avLst/>
                    </a:prstGeom>
                  </pic:spPr>
                </pic:pic>
              </a:graphicData>
            </a:graphic>
          </wp:inline>
        </w:drawing>
      </w:r>
    </w:p>
    <w:p w:rsidR="00F30763" w:rsidRPr="00F30763" w:rsidRDefault="00F30763" w:rsidP="00F30763">
      <w:pPr>
        <w:spacing w:after="0"/>
        <w:jc w:val="center"/>
        <w:rPr>
          <w:rFonts w:ascii="Times New Roman" w:eastAsia="Times New Roman" w:hAnsi="Times New Roman" w:cs="Times New Roman"/>
          <w:sz w:val="24"/>
          <w:szCs w:val="24"/>
          <w:lang w:val="en-US" w:eastAsia="ru-RU"/>
        </w:rPr>
      </w:pPr>
      <w:r w:rsidRPr="00F30763">
        <w:rPr>
          <w:rFonts w:ascii="Times New Roman" w:eastAsia="Times New Roman" w:hAnsi="Times New Roman" w:cs="Times New Roman"/>
          <w:sz w:val="24"/>
          <w:szCs w:val="24"/>
          <w:lang w:val="en-US" w:eastAsia="ru-RU"/>
        </w:rPr>
        <w:t>Fig.</w:t>
      </w:r>
      <w:r w:rsidR="00A400FE">
        <w:rPr>
          <w:rFonts w:ascii="Times New Roman" w:eastAsia="Times New Roman" w:hAnsi="Times New Roman" w:cs="Times New Roman"/>
          <w:sz w:val="24"/>
          <w:szCs w:val="24"/>
          <w:lang w:eastAsia="ru-RU"/>
        </w:rPr>
        <w:t>8</w:t>
      </w:r>
      <w:r w:rsidRPr="00F30763">
        <w:rPr>
          <w:rFonts w:ascii="Times New Roman" w:eastAsia="Times New Roman" w:hAnsi="Times New Roman" w:cs="Times New Roman"/>
          <w:sz w:val="24"/>
          <w:szCs w:val="24"/>
          <w:lang w:val="en-US" w:eastAsia="ru-RU"/>
        </w:rPr>
        <w:t>. Pinout PIC18F4525</w:t>
      </w:r>
    </w:p>
    <w:p w:rsidR="008578FB" w:rsidRPr="0030068D" w:rsidRDefault="00FC7BE4" w:rsidP="00A400FE">
      <w:pPr>
        <w:tabs>
          <w:tab w:val="left" w:pos="0"/>
          <w:tab w:val="left" w:pos="142"/>
        </w:tabs>
        <w:spacing w:before="240" w:after="0"/>
        <w:ind w:firstLine="567"/>
        <w:jc w:val="both"/>
        <w:rPr>
          <w:rStyle w:val="hps"/>
          <w:rFonts w:ascii="Times New Roman" w:hAnsi="Times New Roman" w:cs="Times New Roman"/>
          <w:sz w:val="28"/>
          <w:lang w:val="en-US"/>
        </w:rPr>
      </w:pPr>
      <w:r w:rsidRPr="008D46B3">
        <w:rPr>
          <w:rStyle w:val="hps"/>
          <w:rFonts w:ascii="Times New Roman" w:hAnsi="Times New Roman" w:cs="Times New Roman"/>
          <w:sz w:val="28"/>
          <w:lang w:val="en-US"/>
        </w:rPr>
        <w:t>As an example,</w:t>
      </w:r>
      <w:r w:rsidRPr="008D46B3">
        <w:rPr>
          <w:rFonts w:ascii="Times New Roman" w:hAnsi="Times New Roman" w:cs="Times New Roman"/>
          <w:sz w:val="28"/>
          <w:lang w:val="en-US"/>
        </w:rPr>
        <w:t xml:space="preserve"> operating</w:t>
      </w:r>
      <w:r w:rsidRPr="008D46B3">
        <w:rPr>
          <w:rStyle w:val="hps"/>
          <w:rFonts w:ascii="Times New Roman" w:hAnsi="Times New Roman" w:cs="Times New Roman"/>
          <w:sz w:val="28"/>
          <w:lang w:val="en-US"/>
        </w:rPr>
        <w:t xml:space="preserve"> with</w:t>
      </w:r>
      <w:r w:rsidRPr="008D46B3">
        <w:rPr>
          <w:rFonts w:ascii="Times New Roman" w:hAnsi="Times New Roman" w:cs="Times New Roman"/>
          <w:sz w:val="28"/>
          <w:lang w:val="en-US"/>
        </w:rPr>
        <w:t xml:space="preserve"> I/O general purpose </w:t>
      </w:r>
      <w:r w:rsidRPr="008D46B3">
        <w:rPr>
          <w:rStyle w:val="hps"/>
          <w:rFonts w:ascii="Times New Roman" w:hAnsi="Times New Roman" w:cs="Times New Roman"/>
          <w:sz w:val="28"/>
          <w:lang w:val="en-US"/>
        </w:rPr>
        <w:t>output</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ports</w:t>
      </w:r>
      <w:r w:rsidRPr="008D46B3">
        <w:rPr>
          <w:rFonts w:ascii="Times New Roman" w:hAnsi="Times New Roman" w:cs="Times New Roman"/>
          <w:sz w:val="28"/>
          <w:lang w:val="en-US"/>
        </w:rPr>
        <w:t xml:space="preserve">, consider </w:t>
      </w:r>
      <w:r w:rsidRPr="008D46B3">
        <w:rPr>
          <w:rStyle w:val="hps"/>
          <w:rFonts w:ascii="Times New Roman" w:hAnsi="Times New Roman" w:cs="Times New Roman"/>
          <w:sz w:val="28"/>
          <w:lang w:val="en-US"/>
        </w:rPr>
        <w:t xml:space="preserve">the task of </w:t>
      </w:r>
      <w:r w:rsidR="00DE30CD">
        <w:rPr>
          <w:rStyle w:val="hps"/>
          <w:rFonts w:ascii="Times New Roman" w:hAnsi="Times New Roman" w:cs="Times New Roman"/>
          <w:sz w:val="28"/>
          <w:lang w:val="en-US"/>
        </w:rPr>
        <w:t>control</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an LED</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connected to pin</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RB3,</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with the button</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connected to the</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RB0</w:t>
      </w:r>
      <w:r w:rsidR="00995307" w:rsidRPr="008D46B3">
        <w:rPr>
          <w:rStyle w:val="hps"/>
          <w:rFonts w:ascii="Times New Roman" w:hAnsi="Times New Roman" w:cs="Times New Roman"/>
          <w:sz w:val="28"/>
          <w:lang w:val="en-US"/>
        </w:rPr>
        <w:t>.</w:t>
      </w:r>
      <w:r w:rsidRPr="008D46B3">
        <w:rPr>
          <w:rFonts w:ascii="Times New Roman" w:hAnsi="Times New Roman" w:cs="Times New Roman"/>
          <w:sz w:val="28"/>
          <w:lang w:val="en-US"/>
        </w:rPr>
        <w:t xml:space="preserve"> </w:t>
      </w:r>
      <w:r w:rsidRPr="0080149A">
        <w:rPr>
          <w:rStyle w:val="hps"/>
          <w:rFonts w:ascii="Times New Roman" w:hAnsi="Times New Roman" w:cs="Times New Roman"/>
          <w:sz w:val="28"/>
          <w:lang w:val="en-US"/>
        </w:rPr>
        <w:t>Listing</w:t>
      </w:r>
      <w:r w:rsidRPr="008D46B3">
        <w:rPr>
          <w:rFonts w:ascii="Times New Roman" w:hAnsi="Times New Roman" w:cs="Times New Roman"/>
          <w:sz w:val="28"/>
          <w:lang w:val="en-US"/>
        </w:rPr>
        <w:t xml:space="preserve"> </w:t>
      </w:r>
      <w:r w:rsidR="00995307" w:rsidRPr="008D46B3">
        <w:rPr>
          <w:rFonts w:ascii="Times New Roman" w:hAnsi="Times New Roman" w:cs="Times New Roman"/>
          <w:sz w:val="28"/>
          <w:lang w:val="en-US"/>
        </w:rPr>
        <w:t xml:space="preserve">of </w:t>
      </w:r>
      <w:r w:rsidRPr="008D46B3">
        <w:rPr>
          <w:rStyle w:val="hps"/>
          <w:rFonts w:ascii="Times New Roman" w:hAnsi="Times New Roman" w:cs="Times New Roman"/>
          <w:sz w:val="28"/>
          <w:lang w:val="en-US"/>
        </w:rPr>
        <w:t>function</w:t>
      </w:r>
      <w:r w:rsidRPr="008D46B3">
        <w:rPr>
          <w:rFonts w:ascii="Times New Roman" w:hAnsi="Times New Roman" w:cs="Times New Roman"/>
          <w:sz w:val="28"/>
          <w:lang w:val="en-US"/>
        </w:rPr>
        <w:t xml:space="preserve"> </w:t>
      </w:r>
      <w:r w:rsidRPr="008D46B3">
        <w:rPr>
          <w:rStyle w:val="hps"/>
          <w:rFonts w:ascii="Times New Roman" w:hAnsi="Times New Roman" w:cs="Times New Roman"/>
          <w:b/>
          <w:sz w:val="28"/>
          <w:lang w:val="en-US"/>
        </w:rPr>
        <w:t>main</w:t>
      </w:r>
      <w:r w:rsidRPr="008D46B3">
        <w:rPr>
          <w:rStyle w:val="hps"/>
          <w:rFonts w:ascii="Times New Roman" w:hAnsi="Times New Roman" w:cs="Times New Roman"/>
          <w:sz w:val="28"/>
          <w:lang w:val="en-US"/>
        </w:rPr>
        <w:t>,</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implementing</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 xml:space="preserve">LED </w:t>
      </w:r>
      <w:r w:rsidR="0030068D" w:rsidRPr="008D46B3">
        <w:rPr>
          <w:rStyle w:val="hps"/>
          <w:rFonts w:ascii="Times New Roman" w:hAnsi="Times New Roman" w:cs="Times New Roman"/>
          <w:sz w:val="28"/>
          <w:lang w:val="en-US"/>
        </w:rPr>
        <w:t>control</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is provided below.</w:t>
      </w:r>
    </w:p>
    <w:p w:rsidR="0009474E" w:rsidRPr="0009474E" w:rsidRDefault="00995307" w:rsidP="0009474E">
      <w:pPr>
        <w:spacing w:before="240" w:after="0"/>
        <w:jc w:val="right"/>
        <w:rPr>
          <w:rFonts w:ascii="Times New Roman" w:eastAsia="Times New Roman" w:hAnsi="Times New Roman" w:cs="Times New Roman"/>
          <w:sz w:val="28"/>
          <w:szCs w:val="24"/>
          <w:lang w:val="en-US" w:eastAsia="ru-RU"/>
        </w:rPr>
      </w:pPr>
      <w:r w:rsidRPr="0009474E">
        <w:rPr>
          <w:rFonts w:ascii="Times New Roman" w:eastAsia="Times New Roman" w:hAnsi="Times New Roman" w:cs="Times New Roman"/>
          <w:sz w:val="28"/>
          <w:szCs w:val="24"/>
          <w:lang w:val="en-US" w:eastAsia="ru-RU"/>
        </w:rPr>
        <w:t>Listing 1.</w:t>
      </w:r>
      <w:r w:rsidR="0009474E" w:rsidRPr="0009474E">
        <w:rPr>
          <w:rFonts w:ascii="Times New Roman" w:eastAsia="Times New Roman" w:hAnsi="Times New Roman" w:cs="Times New Roman"/>
          <w:sz w:val="28"/>
          <w:szCs w:val="24"/>
          <w:lang w:val="en-US" w:eastAsia="ru-RU"/>
        </w:rPr>
        <w:t>1</w:t>
      </w:r>
    </w:p>
    <w:p w:rsidR="00135BFB" w:rsidRPr="00F30763" w:rsidRDefault="00F30763" w:rsidP="00135BFB">
      <w:pPr>
        <w:spacing w:after="0"/>
        <w:rPr>
          <w:rFonts w:ascii="Courier New" w:hAnsi="Courier New" w:cs="Courier New"/>
          <w:sz w:val="24"/>
          <w:szCs w:val="24"/>
          <w:lang w:val="en-US"/>
        </w:rPr>
      </w:pPr>
      <w:r>
        <w:rPr>
          <w:rFonts w:ascii="Courier New" w:hAnsi="Courier New" w:cs="Courier New"/>
          <w:sz w:val="24"/>
          <w:szCs w:val="24"/>
          <w:lang w:val="en-US"/>
        </w:rPr>
        <w:t>void</w:t>
      </w:r>
      <w:r w:rsidR="00135BFB" w:rsidRPr="00F30763">
        <w:rPr>
          <w:rFonts w:ascii="Courier New" w:hAnsi="Courier New" w:cs="Courier New"/>
          <w:sz w:val="24"/>
          <w:szCs w:val="24"/>
          <w:lang w:val="en-US"/>
        </w:rPr>
        <w:t xml:space="preserve"> </w:t>
      </w:r>
      <w:proofErr w:type="gramStart"/>
      <w:r w:rsidR="00135BFB" w:rsidRPr="00F30763">
        <w:rPr>
          <w:rFonts w:ascii="Courier New" w:hAnsi="Courier New" w:cs="Courier New"/>
          <w:sz w:val="24"/>
          <w:szCs w:val="24"/>
          <w:lang w:val="en-US"/>
        </w:rPr>
        <w:t>main(</w:t>
      </w:r>
      <w:proofErr w:type="spellStart"/>
      <w:proofErr w:type="gramEnd"/>
      <w:r w:rsidR="00135BFB" w:rsidRPr="00F30763">
        <w:rPr>
          <w:rFonts w:ascii="Courier New" w:hAnsi="Courier New" w:cs="Courier New"/>
          <w:sz w:val="24"/>
          <w:szCs w:val="24"/>
          <w:lang w:val="en-US"/>
        </w:rPr>
        <w:t>int</w:t>
      </w:r>
      <w:proofErr w:type="spellEnd"/>
      <w:r w:rsidR="00135BFB" w:rsidRPr="00F30763">
        <w:rPr>
          <w:rFonts w:ascii="Courier New" w:hAnsi="Courier New" w:cs="Courier New"/>
          <w:sz w:val="24"/>
          <w:szCs w:val="24"/>
          <w:lang w:val="en-US"/>
        </w:rPr>
        <w:t xml:space="preserve"> </w:t>
      </w:r>
      <w:proofErr w:type="spellStart"/>
      <w:r w:rsidR="00135BFB" w:rsidRPr="00F30763">
        <w:rPr>
          <w:rFonts w:ascii="Courier New" w:hAnsi="Courier New" w:cs="Courier New"/>
          <w:sz w:val="24"/>
          <w:szCs w:val="24"/>
          <w:lang w:val="en-US"/>
        </w:rPr>
        <w:t>argc</w:t>
      </w:r>
      <w:proofErr w:type="spellEnd"/>
      <w:r w:rsidR="00135BFB" w:rsidRPr="00F30763">
        <w:rPr>
          <w:rFonts w:ascii="Courier New" w:hAnsi="Courier New" w:cs="Courier New"/>
          <w:sz w:val="24"/>
          <w:szCs w:val="24"/>
          <w:lang w:val="en-US"/>
        </w:rPr>
        <w:t xml:space="preserve">, char** </w:t>
      </w:r>
      <w:proofErr w:type="spellStart"/>
      <w:r w:rsidR="00135BFB" w:rsidRPr="00F30763">
        <w:rPr>
          <w:rFonts w:ascii="Courier New" w:hAnsi="Courier New" w:cs="Courier New"/>
          <w:sz w:val="24"/>
          <w:szCs w:val="24"/>
          <w:lang w:val="en-US"/>
        </w:rPr>
        <w:t>argv</w:t>
      </w:r>
      <w:proofErr w:type="spellEnd"/>
      <w:r w:rsidR="00135BFB" w:rsidRPr="00F30763">
        <w:rPr>
          <w:rFonts w:ascii="Courier New" w:hAnsi="Courier New" w:cs="Courier New"/>
          <w:sz w:val="24"/>
          <w:szCs w:val="24"/>
          <w:lang w:val="en-US"/>
        </w:rPr>
        <w:t>) {</w:t>
      </w:r>
    </w:p>
    <w:p w:rsidR="00135BFB" w:rsidRPr="00F30763" w:rsidRDefault="00135BFB" w:rsidP="00A400FE">
      <w:pPr>
        <w:spacing w:after="0"/>
        <w:ind w:firstLine="708"/>
        <w:rPr>
          <w:rFonts w:ascii="Courier New" w:hAnsi="Courier New" w:cs="Courier New"/>
          <w:sz w:val="24"/>
          <w:szCs w:val="24"/>
          <w:lang w:val="en-US"/>
        </w:rPr>
      </w:pPr>
      <w:r w:rsidRPr="00F30763">
        <w:rPr>
          <w:rFonts w:ascii="Courier New" w:hAnsi="Courier New" w:cs="Courier New"/>
          <w:sz w:val="24"/>
          <w:szCs w:val="24"/>
          <w:lang w:val="en-US"/>
        </w:rPr>
        <w:t xml:space="preserve">TRISB3=0; /* </w:t>
      </w:r>
      <w:r w:rsidRPr="00F30763">
        <w:rPr>
          <w:rFonts w:ascii="Courier New" w:eastAsia="Times New Roman" w:hAnsi="Courier New" w:cs="Courier New"/>
          <w:sz w:val="24"/>
          <w:szCs w:val="24"/>
          <w:lang w:val="en-US" w:eastAsia="ru-RU"/>
        </w:rPr>
        <w:t>Setting RB3 as a digital output</w:t>
      </w:r>
      <w:r w:rsidRPr="00F30763">
        <w:rPr>
          <w:rFonts w:ascii="Courier New" w:hAnsi="Courier New" w:cs="Courier New"/>
          <w:sz w:val="24"/>
          <w:szCs w:val="24"/>
          <w:lang w:val="en-US"/>
        </w:rPr>
        <w:t xml:space="preserve"> */</w:t>
      </w:r>
    </w:p>
    <w:p w:rsidR="00135BFB" w:rsidRPr="00F30763" w:rsidRDefault="00135BFB" w:rsidP="00A400FE">
      <w:pPr>
        <w:spacing w:after="0"/>
        <w:ind w:firstLine="707"/>
        <w:rPr>
          <w:rFonts w:ascii="Courier New" w:hAnsi="Courier New" w:cs="Courier New"/>
          <w:sz w:val="24"/>
          <w:szCs w:val="24"/>
          <w:lang w:val="en-US"/>
        </w:rPr>
      </w:pPr>
      <w:r w:rsidRPr="00F30763">
        <w:rPr>
          <w:rFonts w:ascii="Courier New" w:hAnsi="Courier New" w:cs="Courier New"/>
          <w:sz w:val="24"/>
          <w:szCs w:val="24"/>
          <w:lang w:val="en-US"/>
        </w:rPr>
        <w:t xml:space="preserve">TRISB0=1; /* </w:t>
      </w:r>
      <w:r w:rsidRPr="00F30763">
        <w:rPr>
          <w:rFonts w:ascii="Courier New" w:eastAsia="Times New Roman" w:hAnsi="Courier New" w:cs="Courier New"/>
          <w:sz w:val="24"/>
          <w:szCs w:val="24"/>
          <w:lang w:val="en-US" w:eastAsia="ru-RU"/>
        </w:rPr>
        <w:t>Setting RB0 as a digital input</w:t>
      </w:r>
      <w:r w:rsidRPr="00F30763">
        <w:rPr>
          <w:rFonts w:ascii="Courier New" w:hAnsi="Courier New" w:cs="Courier New"/>
          <w:sz w:val="24"/>
          <w:szCs w:val="24"/>
          <w:lang w:val="en-US"/>
        </w:rPr>
        <w:t xml:space="preserve"> */</w:t>
      </w:r>
    </w:p>
    <w:p w:rsidR="00135BFB" w:rsidRPr="00F30763" w:rsidRDefault="00135BFB" w:rsidP="00135BFB">
      <w:pPr>
        <w:spacing w:after="0"/>
        <w:ind w:left="707"/>
        <w:rPr>
          <w:rFonts w:ascii="Courier New" w:hAnsi="Courier New" w:cs="Courier New"/>
          <w:sz w:val="24"/>
          <w:szCs w:val="24"/>
          <w:lang w:val="en-US"/>
        </w:rPr>
      </w:pPr>
      <w:r w:rsidRPr="00F30763">
        <w:rPr>
          <w:rFonts w:ascii="Courier New" w:hAnsi="Courier New" w:cs="Courier New"/>
          <w:sz w:val="24"/>
          <w:szCs w:val="24"/>
          <w:lang w:val="en-US"/>
        </w:rPr>
        <w:t xml:space="preserve">while (1) </w:t>
      </w:r>
      <w:proofErr w:type="gramStart"/>
      <w:r w:rsidRPr="00F30763">
        <w:rPr>
          <w:rFonts w:ascii="Courier New" w:hAnsi="Courier New" w:cs="Courier New"/>
          <w:sz w:val="24"/>
          <w:szCs w:val="24"/>
          <w:lang w:val="en-US"/>
        </w:rPr>
        <w:t>{ /</w:t>
      </w:r>
      <w:proofErr w:type="gramEnd"/>
      <w:r w:rsidRPr="00F30763">
        <w:rPr>
          <w:rFonts w:ascii="Courier New" w:hAnsi="Courier New" w:cs="Courier New"/>
          <w:sz w:val="24"/>
          <w:szCs w:val="24"/>
          <w:lang w:val="en-US"/>
        </w:rPr>
        <w:t>*</w:t>
      </w:r>
      <w:r w:rsidRPr="00F30763">
        <w:rPr>
          <w:rFonts w:ascii="Courier New" w:eastAsia="Times New Roman" w:hAnsi="Courier New" w:cs="Courier New"/>
          <w:sz w:val="24"/>
          <w:szCs w:val="24"/>
          <w:lang w:val="en-US" w:eastAsia="ru-RU"/>
        </w:rPr>
        <w:t xml:space="preserve"> Infinite loop </w:t>
      </w:r>
      <w:r w:rsidRPr="00F30763">
        <w:rPr>
          <w:rFonts w:ascii="Courier New" w:hAnsi="Courier New" w:cs="Courier New"/>
          <w:sz w:val="24"/>
          <w:szCs w:val="24"/>
          <w:lang w:val="en-US"/>
        </w:rPr>
        <w:t>*/</w:t>
      </w:r>
    </w:p>
    <w:p w:rsidR="00135BFB" w:rsidRPr="00A400FE" w:rsidRDefault="00F30763" w:rsidP="00F30763">
      <w:pPr>
        <w:spacing w:after="0"/>
        <w:ind w:left="707" w:firstLine="1"/>
        <w:rPr>
          <w:rFonts w:ascii="Courier New" w:hAnsi="Courier New" w:cs="Courier New"/>
          <w:sz w:val="24"/>
          <w:szCs w:val="24"/>
        </w:rPr>
      </w:pPr>
      <w:r>
        <w:rPr>
          <w:rFonts w:ascii="Courier New" w:hAnsi="Courier New" w:cs="Courier New"/>
          <w:sz w:val="24"/>
          <w:szCs w:val="24"/>
          <w:lang w:val="en-US"/>
        </w:rPr>
        <w:t xml:space="preserve">    </w:t>
      </w:r>
      <w:r w:rsidR="00135BFB" w:rsidRPr="00F30763">
        <w:rPr>
          <w:rFonts w:ascii="Courier New" w:hAnsi="Courier New" w:cs="Courier New"/>
          <w:sz w:val="24"/>
          <w:szCs w:val="24"/>
          <w:lang w:val="en-US"/>
        </w:rPr>
        <w:t>LATBbits.LATB3</w:t>
      </w:r>
      <w:r w:rsidR="0036079B" w:rsidRPr="00F30763">
        <w:rPr>
          <w:rFonts w:ascii="Courier New" w:hAnsi="Courier New" w:cs="Courier New"/>
          <w:sz w:val="24"/>
          <w:szCs w:val="24"/>
          <w:lang w:val="en-US"/>
        </w:rPr>
        <w:t xml:space="preserve"> </w:t>
      </w:r>
      <w:r w:rsidR="00135BFB" w:rsidRPr="00F30763">
        <w:rPr>
          <w:rFonts w:ascii="Courier New" w:hAnsi="Courier New" w:cs="Courier New"/>
          <w:sz w:val="24"/>
          <w:szCs w:val="24"/>
          <w:lang w:val="en-US"/>
        </w:rPr>
        <w:t>=!</w:t>
      </w:r>
      <w:r w:rsidR="0036079B" w:rsidRPr="00F30763">
        <w:rPr>
          <w:rFonts w:ascii="Courier New" w:hAnsi="Courier New" w:cs="Courier New"/>
          <w:sz w:val="24"/>
          <w:szCs w:val="24"/>
          <w:lang w:val="en-US"/>
        </w:rPr>
        <w:t xml:space="preserve"> </w:t>
      </w:r>
      <w:proofErr w:type="spellStart"/>
      <w:r w:rsidR="00135BFB" w:rsidRPr="00F30763">
        <w:rPr>
          <w:rFonts w:ascii="Courier New" w:hAnsi="Courier New" w:cs="Courier New"/>
          <w:sz w:val="24"/>
          <w:szCs w:val="24"/>
          <w:lang w:val="en-US"/>
        </w:rPr>
        <w:t>PORTBbits</w:t>
      </w:r>
      <w:proofErr w:type="spellEnd"/>
      <w:r w:rsidR="00135BFB" w:rsidRPr="00A400FE">
        <w:rPr>
          <w:rFonts w:ascii="Courier New" w:hAnsi="Courier New" w:cs="Courier New"/>
          <w:sz w:val="24"/>
          <w:szCs w:val="24"/>
        </w:rPr>
        <w:t>.</w:t>
      </w:r>
      <w:r w:rsidR="00135BFB" w:rsidRPr="00F30763">
        <w:rPr>
          <w:rFonts w:ascii="Courier New" w:hAnsi="Courier New" w:cs="Courier New"/>
          <w:sz w:val="24"/>
          <w:szCs w:val="24"/>
          <w:lang w:val="en-US"/>
        </w:rPr>
        <w:t>RB</w:t>
      </w:r>
      <w:r w:rsidR="00135BFB" w:rsidRPr="00A400FE">
        <w:rPr>
          <w:rFonts w:ascii="Courier New" w:hAnsi="Courier New" w:cs="Courier New"/>
          <w:sz w:val="24"/>
          <w:szCs w:val="24"/>
        </w:rPr>
        <w:t>0;</w:t>
      </w:r>
    </w:p>
    <w:p w:rsidR="00135BFB" w:rsidRPr="00A400FE" w:rsidRDefault="00135BFB" w:rsidP="00135BFB">
      <w:pPr>
        <w:spacing w:after="0"/>
        <w:ind w:left="707"/>
        <w:rPr>
          <w:rFonts w:ascii="Courier New" w:hAnsi="Courier New" w:cs="Courier New"/>
          <w:sz w:val="24"/>
          <w:szCs w:val="24"/>
        </w:rPr>
      </w:pPr>
      <w:r w:rsidRPr="00A400FE">
        <w:rPr>
          <w:rFonts w:ascii="Courier New" w:hAnsi="Courier New" w:cs="Courier New"/>
          <w:sz w:val="24"/>
          <w:szCs w:val="24"/>
        </w:rPr>
        <w:t>}</w:t>
      </w:r>
    </w:p>
    <w:p w:rsidR="00135BFB" w:rsidRPr="00A400FE" w:rsidRDefault="00135BFB" w:rsidP="00135BFB">
      <w:pPr>
        <w:spacing w:after="0"/>
        <w:rPr>
          <w:rFonts w:ascii="Courier New" w:hAnsi="Courier New" w:cs="Courier New"/>
          <w:sz w:val="24"/>
          <w:szCs w:val="24"/>
        </w:rPr>
      </w:pPr>
      <w:r w:rsidRPr="00A400FE">
        <w:rPr>
          <w:rFonts w:ascii="Courier New" w:hAnsi="Courier New" w:cs="Courier New"/>
          <w:sz w:val="24"/>
          <w:szCs w:val="24"/>
        </w:rPr>
        <w:t>}</w:t>
      </w:r>
    </w:p>
    <w:p w:rsidR="00995307" w:rsidRPr="008D46B3" w:rsidRDefault="00995307" w:rsidP="0009474E">
      <w:pPr>
        <w:spacing w:after="0"/>
        <w:jc w:val="center"/>
        <w:rPr>
          <w:rFonts w:ascii="Times New Roman" w:eastAsia="Times New Roman" w:hAnsi="Times New Roman" w:cs="Times New Roman"/>
          <w:b/>
          <w:sz w:val="28"/>
          <w:szCs w:val="24"/>
          <w:lang w:val="en-US" w:eastAsia="ru-RU"/>
        </w:rPr>
      </w:pPr>
      <w:r w:rsidRPr="008D46B3">
        <w:rPr>
          <w:rFonts w:ascii="Times New Roman" w:eastAsia="Times New Roman" w:hAnsi="Times New Roman" w:cs="Times New Roman"/>
          <w:b/>
          <w:sz w:val="28"/>
          <w:szCs w:val="24"/>
          <w:lang w:val="en-US" w:eastAsia="ru-RU"/>
        </w:rPr>
        <w:t>Exercises</w:t>
      </w:r>
    </w:p>
    <w:p w:rsidR="00995307" w:rsidRPr="008D46B3" w:rsidRDefault="00995307" w:rsidP="0009474E">
      <w:pPr>
        <w:spacing w:after="0"/>
        <w:ind w:firstLine="709"/>
        <w:jc w:val="both"/>
        <w:rPr>
          <w:rFonts w:ascii="Times New Roman" w:eastAsia="Times New Roman" w:hAnsi="Times New Roman" w:cs="Times New Roman"/>
          <w:sz w:val="28"/>
          <w:szCs w:val="24"/>
          <w:lang w:val="en-US" w:eastAsia="ru-RU"/>
        </w:rPr>
      </w:pPr>
      <w:r w:rsidRPr="008D46B3">
        <w:rPr>
          <w:rFonts w:ascii="Times New Roman" w:eastAsia="Times New Roman" w:hAnsi="Times New Roman" w:cs="Times New Roman"/>
          <w:sz w:val="28"/>
          <w:szCs w:val="24"/>
          <w:lang w:val="en-US" w:eastAsia="ru-RU"/>
        </w:rPr>
        <w:t>1. Write a program that implements the flashing LED.</w:t>
      </w:r>
    </w:p>
    <w:p w:rsidR="00995307" w:rsidRPr="008D46B3" w:rsidRDefault="00995307" w:rsidP="0009474E">
      <w:pPr>
        <w:spacing w:after="0"/>
        <w:ind w:firstLine="709"/>
        <w:jc w:val="both"/>
        <w:rPr>
          <w:rFonts w:ascii="Times New Roman" w:eastAsia="Times New Roman" w:hAnsi="Times New Roman" w:cs="Times New Roman"/>
          <w:sz w:val="28"/>
          <w:szCs w:val="24"/>
          <w:lang w:val="en-US" w:eastAsia="ru-RU"/>
        </w:rPr>
      </w:pPr>
      <w:r w:rsidRPr="008D46B3">
        <w:rPr>
          <w:rFonts w:ascii="Times New Roman" w:eastAsia="Times New Roman" w:hAnsi="Times New Roman" w:cs="Times New Roman"/>
          <w:sz w:val="28"/>
          <w:szCs w:val="24"/>
          <w:lang w:val="en-US" w:eastAsia="ru-RU"/>
        </w:rPr>
        <w:t>2. Modify the program so that the LED flashes only when the button connected to RA4 is pressed.</w:t>
      </w:r>
    </w:p>
    <w:p w:rsidR="00995307" w:rsidRPr="008D46B3" w:rsidRDefault="00995307" w:rsidP="00C060DB">
      <w:pPr>
        <w:spacing w:after="0"/>
        <w:ind w:firstLine="709"/>
        <w:jc w:val="both"/>
        <w:rPr>
          <w:rFonts w:ascii="Times New Roman" w:eastAsia="Times New Roman" w:hAnsi="Times New Roman" w:cs="Times New Roman"/>
          <w:sz w:val="28"/>
          <w:szCs w:val="24"/>
          <w:lang w:val="en-US" w:eastAsia="ru-RU"/>
        </w:rPr>
      </w:pPr>
      <w:r w:rsidRPr="008D46B3">
        <w:rPr>
          <w:rFonts w:ascii="Times New Roman" w:eastAsia="Times New Roman" w:hAnsi="Times New Roman" w:cs="Times New Roman"/>
          <w:sz w:val="28"/>
          <w:szCs w:val="24"/>
          <w:lang w:val="en-US" w:eastAsia="ru-RU"/>
        </w:rPr>
        <w:t xml:space="preserve">3. Write a program that when you click on RA4 </w:t>
      </w:r>
      <w:r w:rsidR="008D46B3">
        <w:rPr>
          <w:rFonts w:ascii="Times New Roman" w:eastAsia="Times New Roman" w:hAnsi="Times New Roman" w:cs="Times New Roman"/>
          <w:sz w:val="28"/>
          <w:szCs w:val="24"/>
          <w:lang w:val="en-US" w:eastAsia="ru-RU"/>
        </w:rPr>
        <w:t>switch</w:t>
      </w:r>
      <w:r w:rsidRPr="008D46B3">
        <w:rPr>
          <w:rFonts w:ascii="Times New Roman" w:eastAsia="Times New Roman" w:hAnsi="Times New Roman" w:cs="Times New Roman"/>
          <w:sz w:val="28"/>
          <w:szCs w:val="24"/>
          <w:lang w:val="en-US" w:eastAsia="ru-RU"/>
        </w:rPr>
        <w:t xml:space="preserve"> on piezo sound connected to the RC0 (for piezo you </w:t>
      </w:r>
      <w:r w:rsidR="00A400FE">
        <w:rPr>
          <w:rFonts w:ascii="Times New Roman" w:eastAsia="Times New Roman" w:hAnsi="Times New Roman" w:cs="Times New Roman"/>
          <w:sz w:val="28"/>
          <w:szCs w:val="24"/>
          <w:lang w:val="en-US" w:eastAsia="ru-RU"/>
        </w:rPr>
        <w:t xml:space="preserve">need to generate </w:t>
      </w:r>
      <w:r w:rsidRPr="008D46B3">
        <w:rPr>
          <w:rFonts w:ascii="Times New Roman" w:eastAsia="Times New Roman" w:hAnsi="Times New Roman" w:cs="Times New Roman"/>
          <w:sz w:val="28"/>
          <w:szCs w:val="24"/>
          <w:lang w:val="en-US" w:eastAsia="ru-RU"/>
        </w:rPr>
        <w:t>a square wave with a frequency of 12-18 kHz).</w:t>
      </w:r>
    </w:p>
    <w:p w:rsidR="00995307" w:rsidRPr="008D46B3" w:rsidRDefault="00C060DB" w:rsidP="003B2FF5">
      <w:pPr>
        <w:spacing w:after="0"/>
        <w:ind w:firstLine="709"/>
        <w:jc w:val="both"/>
        <w:rPr>
          <w:rFonts w:ascii="Times New Roman" w:hAnsi="Times New Roman" w:cs="Times New Roman"/>
          <w:sz w:val="28"/>
          <w:lang w:val="en-US"/>
        </w:rPr>
      </w:pPr>
      <w:r>
        <w:rPr>
          <w:rFonts w:ascii="Times New Roman" w:hAnsi="Times New Roman" w:cs="Times New Roman"/>
          <w:sz w:val="28"/>
          <w:lang w:val="en-US"/>
        </w:rPr>
        <w:t>4</w:t>
      </w:r>
      <w:r w:rsidR="00995307" w:rsidRPr="008D46B3">
        <w:rPr>
          <w:rFonts w:ascii="Times New Roman" w:hAnsi="Times New Roman" w:cs="Times New Roman"/>
          <w:sz w:val="28"/>
          <w:lang w:val="en-US"/>
        </w:rPr>
        <w:t>. Write a program that implements simultaneous flashing LED and piezo operation at the touch of a button connected to RA4.</w:t>
      </w:r>
    </w:p>
    <w:p w:rsidR="00E8309C" w:rsidRPr="008D46B3" w:rsidRDefault="00C060DB" w:rsidP="00995307">
      <w:pPr>
        <w:ind w:firstLine="709"/>
        <w:jc w:val="both"/>
        <w:rPr>
          <w:rFonts w:ascii="Times New Roman" w:hAnsi="Times New Roman" w:cs="Times New Roman"/>
          <w:sz w:val="28"/>
          <w:lang w:val="en-US"/>
        </w:rPr>
      </w:pPr>
      <w:r>
        <w:rPr>
          <w:rFonts w:ascii="Times New Roman" w:hAnsi="Times New Roman" w:cs="Times New Roman"/>
          <w:sz w:val="28"/>
          <w:lang w:val="en-US"/>
        </w:rPr>
        <w:t>5</w:t>
      </w:r>
      <w:r w:rsidR="00995307" w:rsidRPr="008D46B3">
        <w:rPr>
          <w:rFonts w:ascii="Times New Roman" w:hAnsi="Times New Roman" w:cs="Times New Roman"/>
          <w:sz w:val="28"/>
          <w:lang w:val="en-US"/>
        </w:rPr>
        <w:t>. Modify the program so that the first</w:t>
      </w:r>
      <w:r w:rsidR="00E8309C" w:rsidRPr="008D46B3">
        <w:rPr>
          <w:rFonts w:ascii="Times New Roman" w:hAnsi="Times New Roman" w:cs="Times New Roman"/>
          <w:sz w:val="28"/>
          <w:lang w:val="en-US"/>
        </w:rPr>
        <w:t xml:space="preserve"> short</w:t>
      </w:r>
      <w:r w:rsidR="00995307" w:rsidRPr="008D46B3">
        <w:rPr>
          <w:rFonts w:ascii="Times New Roman" w:hAnsi="Times New Roman" w:cs="Times New Roman"/>
          <w:sz w:val="28"/>
          <w:lang w:val="en-US"/>
        </w:rPr>
        <w:t xml:space="preserve"> pressure of the button </w:t>
      </w:r>
      <w:r w:rsidR="00E8309C" w:rsidRPr="008D46B3">
        <w:rPr>
          <w:rFonts w:ascii="Times New Roman" w:hAnsi="Times New Roman" w:cs="Times New Roman"/>
          <w:sz w:val="28"/>
          <w:lang w:val="en-US"/>
        </w:rPr>
        <w:t>starts</w:t>
      </w:r>
      <w:r w:rsidR="00995307" w:rsidRPr="008D46B3">
        <w:rPr>
          <w:rFonts w:ascii="Times New Roman" w:hAnsi="Times New Roman" w:cs="Times New Roman"/>
          <w:sz w:val="28"/>
          <w:lang w:val="en-US"/>
        </w:rPr>
        <w:t xml:space="preserve"> blinking</w:t>
      </w:r>
      <w:r w:rsidR="00F81927" w:rsidRPr="00A400FE">
        <w:rPr>
          <w:rFonts w:ascii="Times New Roman" w:hAnsi="Times New Roman" w:cs="Times New Roman"/>
          <w:sz w:val="28"/>
          <w:lang w:val="en-US"/>
        </w:rPr>
        <w:t xml:space="preserve"> (</w:t>
      </w:r>
      <w:r w:rsidR="00F81927">
        <w:rPr>
          <w:rFonts w:ascii="Times New Roman" w:hAnsi="Times New Roman" w:cs="Times New Roman"/>
          <w:sz w:val="28"/>
          <w:lang w:val="en-US"/>
        </w:rPr>
        <w:t>frequency 1 Hz)</w:t>
      </w:r>
      <w:r w:rsidR="00995307" w:rsidRPr="008D46B3">
        <w:rPr>
          <w:rFonts w:ascii="Times New Roman" w:hAnsi="Times New Roman" w:cs="Times New Roman"/>
          <w:sz w:val="28"/>
          <w:lang w:val="en-US"/>
        </w:rPr>
        <w:t xml:space="preserve">, the next short press </w:t>
      </w:r>
      <w:r w:rsidR="00E8309C" w:rsidRPr="008D46B3">
        <w:rPr>
          <w:rFonts w:ascii="Times New Roman" w:hAnsi="Times New Roman" w:cs="Times New Roman"/>
          <w:sz w:val="28"/>
          <w:lang w:val="en-US"/>
        </w:rPr>
        <w:t>adds</w:t>
      </w:r>
      <w:r w:rsidR="00995307" w:rsidRPr="008D46B3">
        <w:rPr>
          <w:rFonts w:ascii="Times New Roman" w:hAnsi="Times New Roman" w:cs="Times New Roman"/>
          <w:sz w:val="28"/>
          <w:lang w:val="en-US"/>
        </w:rPr>
        <w:t xml:space="preserve"> flashing sound</w:t>
      </w:r>
      <w:r w:rsidR="00A400FE">
        <w:rPr>
          <w:rFonts w:ascii="Times New Roman" w:hAnsi="Times New Roman" w:cs="Times New Roman"/>
          <w:sz w:val="28"/>
          <w:lang w:val="en-US"/>
        </w:rPr>
        <w:t xml:space="preserve"> </w:t>
      </w:r>
      <w:r w:rsidR="00F81927">
        <w:rPr>
          <w:rFonts w:ascii="Times New Roman" w:hAnsi="Times New Roman" w:cs="Times New Roman"/>
          <w:sz w:val="28"/>
          <w:lang w:val="en-US"/>
        </w:rPr>
        <w:t>(frequency of sound is 15 kHz, frequency of blinking is 1 Hz)</w:t>
      </w:r>
      <w:r w:rsidR="00995307" w:rsidRPr="008D46B3">
        <w:rPr>
          <w:rFonts w:ascii="Times New Roman" w:hAnsi="Times New Roman" w:cs="Times New Roman"/>
          <w:sz w:val="28"/>
          <w:lang w:val="en-US"/>
        </w:rPr>
        <w:t xml:space="preserve">, </w:t>
      </w:r>
      <w:r w:rsidR="00E8309C" w:rsidRPr="008D46B3">
        <w:rPr>
          <w:rFonts w:ascii="Times New Roman" w:hAnsi="Times New Roman" w:cs="Times New Roman"/>
          <w:sz w:val="28"/>
          <w:lang w:val="en-US"/>
        </w:rPr>
        <w:t>the follow</w:t>
      </w:r>
      <w:r w:rsidR="00995307" w:rsidRPr="008D46B3">
        <w:rPr>
          <w:rFonts w:ascii="Times New Roman" w:hAnsi="Times New Roman" w:cs="Times New Roman"/>
          <w:sz w:val="28"/>
          <w:lang w:val="en-US"/>
        </w:rPr>
        <w:t xml:space="preserve"> short press switches off flashing and sound. </w:t>
      </w:r>
      <w:r w:rsidR="00E8309C" w:rsidRPr="008D46B3">
        <w:rPr>
          <w:rFonts w:ascii="Times New Roman" w:hAnsi="Times New Roman" w:cs="Times New Roman"/>
          <w:sz w:val="28"/>
          <w:lang w:val="en-US"/>
        </w:rPr>
        <w:t xml:space="preserve">In </w:t>
      </w:r>
      <w:r w:rsidR="00995307" w:rsidRPr="008D46B3">
        <w:rPr>
          <w:rFonts w:ascii="Times New Roman" w:hAnsi="Times New Roman" w:cs="Times New Roman"/>
          <w:sz w:val="28"/>
          <w:lang w:val="en-US"/>
        </w:rPr>
        <w:t xml:space="preserve">this task </w:t>
      </w:r>
      <w:r w:rsidR="00E8309C" w:rsidRPr="008D46B3">
        <w:rPr>
          <w:rFonts w:ascii="Times New Roman" w:hAnsi="Times New Roman" w:cs="Times New Roman"/>
          <w:sz w:val="28"/>
          <w:lang w:val="en-US"/>
        </w:rPr>
        <w:t xml:space="preserve">it </w:t>
      </w:r>
      <w:r w:rsidR="00995307" w:rsidRPr="008D46B3">
        <w:rPr>
          <w:rFonts w:ascii="Times New Roman" w:hAnsi="Times New Roman" w:cs="Times New Roman"/>
          <w:sz w:val="28"/>
          <w:lang w:val="en-US"/>
        </w:rPr>
        <w:t xml:space="preserve">is necessary to exclude a situation in which the switching between modes is done spontaneously due to "bounce" contacts </w:t>
      </w:r>
      <w:r w:rsidR="00E8309C" w:rsidRPr="008D46B3">
        <w:rPr>
          <w:rFonts w:ascii="Times New Roman" w:hAnsi="Times New Roman" w:cs="Times New Roman"/>
          <w:sz w:val="28"/>
          <w:lang w:val="en-US"/>
        </w:rPr>
        <w:t xml:space="preserve">of the </w:t>
      </w:r>
      <w:r w:rsidR="00995307" w:rsidRPr="008D46B3">
        <w:rPr>
          <w:rFonts w:ascii="Times New Roman" w:hAnsi="Times New Roman" w:cs="Times New Roman"/>
          <w:sz w:val="28"/>
          <w:lang w:val="en-US"/>
        </w:rPr>
        <w:t>button.</w:t>
      </w:r>
    </w:p>
    <w:p w:rsidR="00E8309C" w:rsidRPr="008D46B3" w:rsidRDefault="00E8309C" w:rsidP="0009474E">
      <w:pPr>
        <w:spacing w:after="0"/>
        <w:jc w:val="center"/>
        <w:rPr>
          <w:rFonts w:ascii="Times New Roman" w:hAnsi="Times New Roman" w:cs="Times New Roman"/>
          <w:b/>
          <w:sz w:val="28"/>
          <w:lang w:val="en-US"/>
        </w:rPr>
      </w:pPr>
      <w:r w:rsidRPr="008D46B3">
        <w:rPr>
          <w:rFonts w:ascii="Times New Roman" w:hAnsi="Times New Roman" w:cs="Times New Roman"/>
          <w:b/>
          <w:sz w:val="28"/>
          <w:lang w:val="en-US"/>
        </w:rPr>
        <w:lastRenderedPageBreak/>
        <w:t>A</w:t>
      </w:r>
      <w:r w:rsidR="00995307" w:rsidRPr="008D46B3">
        <w:rPr>
          <w:rFonts w:ascii="Times New Roman" w:hAnsi="Times New Roman" w:cs="Times New Roman"/>
          <w:b/>
          <w:sz w:val="28"/>
          <w:lang w:val="en-US"/>
        </w:rPr>
        <w:t>dditional information</w:t>
      </w:r>
    </w:p>
    <w:p w:rsidR="00995307" w:rsidRDefault="00995307" w:rsidP="00E8309C">
      <w:pPr>
        <w:ind w:firstLine="567"/>
        <w:jc w:val="both"/>
        <w:rPr>
          <w:rFonts w:ascii="Times New Roman" w:hAnsi="Times New Roman" w:cs="Times New Roman"/>
          <w:sz w:val="28"/>
          <w:lang w:val="en-US"/>
        </w:rPr>
      </w:pPr>
      <w:r w:rsidRPr="008D46B3">
        <w:rPr>
          <w:rFonts w:ascii="Times New Roman" w:hAnsi="Times New Roman" w:cs="Times New Roman"/>
          <w:sz w:val="28"/>
          <w:lang w:val="en-US"/>
        </w:rPr>
        <w:t xml:space="preserve">The simplest way to implement a delay is to use library functions </w:t>
      </w:r>
      <w:r w:rsidRPr="008D46B3">
        <w:rPr>
          <w:rFonts w:ascii="Times New Roman" w:hAnsi="Times New Roman" w:cs="Times New Roman"/>
          <w:b/>
          <w:sz w:val="28"/>
          <w:lang w:val="en-US"/>
        </w:rPr>
        <w:t>__</w:t>
      </w:r>
      <w:proofErr w:type="spellStart"/>
      <w:r w:rsidRPr="008D46B3">
        <w:rPr>
          <w:rFonts w:ascii="Times New Roman" w:hAnsi="Times New Roman" w:cs="Times New Roman"/>
          <w:b/>
          <w:sz w:val="28"/>
          <w:lang w:val="en-US"/>
        </w:rPr>
        <w:t>delay_</w:t>
      </w:r>
      <w:proofErr w:type="gramStart"/>
      <w:r w:rsidRPr="008D46B3">
        <w:rPr>
          <w:rFonts w:ascii="Times New Roman" w:hAnsi="Times New Roman" w:cs="Times New Roman"/>
          <w:b/>
          <w:sz w:val="28"/>
          <w:lang w:val="en-US"/>
        </w:rPr>
        <w:t>ms</w:t>
      </w:r>
      <w:proofErr w:type="spellEnd"/>
      <w:r w:rsidRPr="008D46B3">
        <w:rPr>
          <w:rFonts w:ascii="Times New Roman" w:hAnsi="Times New Roman" w:cs="Times New Roman"/>
          <w:b/>
          <w:sz w:val="28"/>
          <w:lang w:val="en-US"/>
        </w:rPr>
        <w:t>(</w:t>
      </w:r>
      <w:proofErr w:type="gramEnd"/>
      <w:r w:rsidRPr="008D46B3">
        <w:rPr>
          <w:rFonts w:ascii="Times New Roman" w:hAnsi="Times New Roman" w:cs="Times New Roman"/>
          <w:b/>
          <w:sz w:val="28"/>
          <w:lang w:val="en-US"/>
        </w:rPr>
        <w:t>)</w:t>
      </w:r>
      <w:r w:rsidRPr="008D46B3">
        <w:rPr>
          <w:rFonts w:ascii="Times New Roman" w:hAnsi="Times New Roman" w:cs="Times New Roman"/>
          <w:sz w:val="28"/>
          <w:lang w:val="en-US"/>
        </w:rPr>
        <w:t xml:space="preserve"> and </w:t>
      </w:r>
      <w:r w:rsidRPr="008D46B3">
        <w:rPr>
          <w:rFonts w:ascii="Times New Roman" w:hAnsi="Times New Roman" w:cs="Times New Roman"/>
          <w:b/>
          <w:sz w:val="28"/>
          <w:lang w:val="en-US"/>
        </w:rPr>
        <w:t>__</w:t>
      </w:r>
      <w:proofErr w:type="spellStart"/>
      <w:r w:rsidRPr="008D46B3">
        <w:rPr>
          <w:rFonts w:ascii="Times New Roman" w:hAnsi="Times New Roman" w:cs="Times New Roman"/>
          <w:b/>
          <w:sz w:val="28"/>
          <w:lang w:val="en-US"/>
        </w:rPr>
        <w:t>delay_us</w:t>
      </w:r>
      <w:proofErr w:type="spellEnd"/>
      <w:r w:rsidRPr="008D46B3">
        <w:rPr>
          <w:rFonts w:ascii="Times New Roman" w:hAnsi="Times New Roman" w:cs="Times New Roman"/>
          <w:b/>
          <w:sz w:val="28"/>
          <w:lang w:val="en-US"/>
        </w:rPr>
        <w:t>()</w:t>
      </w:r>
      <w:r w:rsidR="00E8309C" w:rsidRPr="008D46B3">
        <w:rPr>
          <w:rFonts w:ascii="Times New Roman" w:hAnsi="Times New Roman" w:cs="Times New Roman"/>
          <w:sz w:val="28"/>
          <w:lang w:val="en-US"/>
        </w:rPr>
        <w:t>, which</w:t>
      </w:r>
      <w:r w:rsidRPr="008D46B3">
        <w:rPr>
          <w:rFonts w:ascii="Times New Roman" w:hAnsi="Times New Roman" w:cs="Times New Roman"/>
          <w:sz w:val="28"/>
          <w:lang w:val="en-US"/>
        </w:rPr>
        <w:t xml:space="preserve"> </w:t>
      </w:r>
      <w:r w:rsidR="002C3D72">
        <w:rPr>
          <w:rFonts w:ascii="Times New Roman" w:hAnsi="Times New Roman" w:cs="Times New Roman"/>
          <w:sz w:val="28"/>
          <w:lang w:val="en-US"/>
        </w:rPr>
        <w:t>provide</w:t>
      </w:r>
      <w:r w:rsidRPr="008D46B3">
        <w:rPr>
          <w:rFonts w:ascii="Times New Roman" w:hAnsi="Times New Roman" w:cs="Times New Roman"/>
          <w:sz w:val="28"/>
          <w:lang w:val="en-US"/>
        </w:rPr>
        <w:t xml:space="preserve"> a delay in milliseconds and microseconds, respectively. </w:t>
      </w:r>
    </w:p>
    <w:p w:rsidR="00B96196" w:rsidRPr="00A400FE" w:rsidRDefault="00B96196" w:rsidP="00B96196">
      <w:pPr>
        <w:jc w:val="center"/>
        <w:rPr>
          <w:rFonts w:ascii="Times New Roman" w:hAnsi="Times New Roman" w:cs="Times New Roman"/>
          <w:b/>
          <w:sz w:val="28"/>
          <w:u w:val="single"/>
          <w:lang w:val="en-US"/>
        </w:rPr>
      </w:pPr>
      <w:r w:rsidRPr="00A400FE">
        <w:rPr>
          <w:rFonts w:ascii="Times New Roman" w:hAnsi="Times New Roman" w:cs="Times New Roman"/>
          <w:b/>
          <w:sz w:val="28"/>
          <w:u w:val="single"/>
          <w:lang w:val="en-US"/>
        </w:rPr>
        <w:t>L</w:t>
      </w:r>
      <w:r w:rsidR="0009474E" w:rsidRPr="00A400FE">
        <w:rPr>
          <w:rFonts w:ascii="Times New Roman" w:hAnsi="Times New Roman" w:cs="Times New Roman"/>
          <w:b/>
          <w:sz w:val="28"/>
          <w:u w:val="single"/>
          <w:lang w:val="en-US"/>
        </w:rPr>
        <w:t>AB2</w:t>
      </w:r>
      <w:r w:rsidR="009C7860" w:rsidRPr="00A400FE">
        <w:rPr>
          <w:rFonts w:ascii="Times New Roman" w:hAnsi="Times New Roman" w:cs="Times New Roman"/>
          <w:b/>
          <w:sz w:val="28"/>
          <w:u w:val="single"/>
          <w:lang w:val="en-US"/>
        </w:rPr>
        <w:t>. ADC</w:t>
      </w:r>
    </w:p>
    <w:p w:rsidR="00B96196" w:rsidRPr="008D46B3" w:rsidRDefault="0009474E" w:rsidP="00B96196">
      <w:pPr>
        <w:ind w:firstLine="567"/>
        <w:jc w:val="both"/>
        <w:rPr>
          <w:rFonts w:ascii="Times New Roman" w:hAnsi="Times New Roman" w:cs="Times New Roman"/>
          <w:sz w:val="28"/>
          <w:lang w:val="en-US"/>
        </w:rPr>
      </w:pPr>
      <w:r>
        <w:rPr>
          <w:rFonts w:ascii="Times New Roman" w:hAnsi="Times New Roman" w:cs="Times New Roman"/>
          <w:b/>
          <w:sz w:val="28"/>
          <w:lang w:val="en-US"/>
        </w:rPr>
        <w:t>The main goal:</w:t>
      </w:r>
      <w:r w:rsidR="00B96196" w:rsidRPr="00D80EEB">
        <w:rPr>
          <w:rFonts w:ascii="Times New Roman" w:hAnsi="Times New Roman" w:cs="Times New Roman"/>
          <w:sz w:val="28"/>
          <w:lang w:val="en-US"/>
        </w:rPr>
        <w:t xml:space="preserve"> </w:t>
      </w:r>
      <w:r w:rsidR="00B96196" w:rsidRPr="008D46B3">
        <w:rPr>
          <w:rStyle w:val="hps"/>
          <w:rFonts w:ascii="Times New Roman" w:hAnsi="Times New Roman" w:cs="Times New Roman"/>
          <w:sz w:val="28"/>
          <w:lang w:val="en-US"/>
        </w:rPr>
        <w:t>to view the work of</w:t>
      </w:r>
      <w:r w:rsidR="00B96196" w:rsidRPr="008D46B3">
        <w:rPr>
          <w:rFonts w:ascii="Times New Roman" w:hAnsi="Times New Roman" w:cs="Times New Roman"/>
          <w:sz w:val="28"/>
          <w:lang w:val="en-US"/>
        </w:rPr>
        <w:t xml:space="preserve"> </w:t>
      </w:r>
      <w:r w:rsidR="00B96196" w:rsidRPr="008D46B3">
        <w:rPr>
          <w:rStyle w:val="hps"/>
          <w:rFonts w:ascii="Times New Roman" w:hAnsi="Times New Roman" w:cs="Times New Roman"/>
          <w:sz w:val="28"/>
          <w:lang w:val="en-US"/>
        </w:rPr>
        <w:t>analog sensors</w:t>
      </w:r>
      <w:r w:rsidR="00B96196" w:rsidRPr="008D46B3">
        <w:rPr>
          <w:rFonts w:ascii="Times New Roman" w:hAnsi="Times New Roman" w:cs="Times New Roman"/>
          <w:sz w:val="28"/>
          <w:lang w:val="en-US"/>
        </w:rPr>
        <w:t xml:space="preserve"> </w:t>
      </w:r>
      <w:r w:rsidR="00B96196" w:rsidRPr="008D46B3">
        <w:rPr>
          <w:rStyle w:val="hps"/>
          <w:rFonts w:ascii="Times New Roman" w:hAnsi="Times New Roman" w:cs="Times New Roman"/>
          <w:sz w:val="28"/>
          <w:lang w:val="en-US"/>
        </w:rPr>
        <w:t>placed on</w:t>
      </w:r>
      <w:r w:rsidR="00B96196" w:rsidRPr="008D46B3">
        <w:rPr>
          <w:rFonts w:ascii="Times New Roman" w:hAnsi="Times New Roman" w:cs="Times New Roman"/>
          <w:sz w:val="28"/>
          <w:lang w:val="en-US"/>
        </w:rPr>
        <w:t xml:space="preserve"> </w:t>
      </w:r>
      <w:r w:rsidR="00B96196" w:rsidRPr="008D46B3">
        <w:rPr>
          <w:rStyle w:val="hps"/>
          <w:rFonts w:ascii="Times New Roman" w:hAnsi="Times New Roman" w:cs="Times New Roman"/>
          <w:sz w:val="28"/>
          <w:lang w:val="en-US"/>
        </w:rPr>
        <w:t>the mobile robot</w:t>
      </w:r>
      <w:r w:rsidR="00B96196" w:rsidRPr="008D46B3">
        <w:rPr>
          <w:rFonts w:ascii="Times New Roman" w:hAnsi="Times New Roman" w:cs="Times New Roman"/>
          <w:sz w:val="28"/>
          <w:lang w:val="en-US"/>
        </w:rPr>
        <w:t>.</w:t>
      </w:r>
    </w:p>
    <w:p w:rsidR="00B96196" w:rsidRPr="00D80EEB" w:rsidRDefault="0009474E" w:rsidP="0009474E">
      <w:pPr>
        <w:spacing w:after="0"/>
        <w:ind w:firstLine="567"/>
        <w:jc w:val="center"/>
        <w:rPr>
          <w:rFonts w:ascii="Times New Roman" w:hAnsi="Times New Roman" w:cs="Times New Roman"/>
          <w:b/>
          <w:sz w:val="28"/>
          <w:lang w:val="en-US"/>
        </w:rPr>
      </w:pPr>
      <w:r>
        <w:rPr>
          <w:rFonts w:ascii="Times New Roman" w:hAnsi="Times New Roman" w:cs="Times New Roman"/>
          <w:b/>
          <w:sz w:val="28"/>
          <w:lang w:val="en-US"/>
        </w:rPr>
        <w:t>Introduction</w:t>
      </w:r>
    </w:p>
    <w:p w:rsidR="00B96196" w:rsidRPr="008D46B3" w:rsidRDefault="00B96196" w:rsidP="00B96196">
      <w:pPr>
        <w:ind w:firstLine="567"/>
        <w:jc w:val="both"/>
        <w:rPr>
          <w:rFonts w:ascii="Times New Roman" w:hAnsi="Times New Roman" w:cs="Times New Roman"/>
          <w:sz w:val="28"/>
          <w:lang w:val="en-US"/>
        </w:rPr>
      </w:pPr>
      <w:r w:rsidRPr="008D46B3">
        <w:rPr>
          <w:rStyle w:val="hps"/>
          <w:rFonts w:ascii="Times New Roman" w:hAnsi="Times New Roman" w:cs="Times New Roman"/>
          <w:sz w:val="28"/>
          <w:lang w:val="en-US"/>
        </w:rPr>
        <w:t>List of</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analog sensors</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of the mobile robot</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is presented in Table</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2</w:t>
      </w:r>
      <w:r w:rsidRPr="008D46B3">
        <w:rPr>
          <w:rFonts w:ascii="Times New Roman" w:hAnsi="Times New Roman" w:cs="Times New Roman"/>
          <w:sz w:val="28"/>
          <w:lang w:val="en-US"/>
        </w:rPr>
        <w:t>.</w:t>
      </w:r>
    </w:p>
    <w:p w:rsidR="00B96196" w:rsidRPr="0080149A" w:rsidRDefault="00B96196" w:rsidP="00D171C8">
      <w:pPr>
        <w:spacing w:after="0"/>
        <w:ind w:firstLine="567"/>
        <w:jc w:val="right"/>
        <w:rPr>
          <w:rFonts w:ascii="Times New Roman" w:hAnsi="Times New Roman" w:cs="Times New Roman"/>
          <w:sz w:val="24"/>
        </w:rPr>
      </w:pPr>
      <w:proofErr w:type="spellStart"/>
      <w:r w:rsidRPr="0080149A">
        <w:rPr>
          <w:rStyle w:val="hps"/>
          <w:rFonts w:ascii="Times New Roman" w:hAnsi="Times New Roman" w:cs="Times New Roman"/>
          <w:sz w:val="24"/>
        </w:rPr>
        <w:t>Table</w:t>
      </w:r>
      <w:proofErr w:type="spellEnd"/>
      <w:r w:rsidRPr="0080149A">
        <w:rPr>
          <w:rFonts w:ascii="Times New Roman" w:hAnsi="Times New Roman" w:cs="Times New Roman"/>
          <w:sz w:val="24"/>
        </w:rPr>
        <w:t xml:space="preserve"> </w:t>
      </w:r>
      <w:r w:rsidRPr="0080149A">
        <w:rPr>
          <w:rStyle w:val="hps"/>
          <w:rFonts w:ascii="Times New Roman" w:hAnsi="Times New Roman" w:cs="Times New Roman"/>
          <w:sz w:val="24"/>
        </w:rPr>
        <w:t>2</w:t>
      </w:r>
      <w:r w:rsidRPr="0080149A">
        <w:rPr>
          <w:rFonts w:ascii="Times New Roman" w:hAnsi="Times New Roman" w:cs="Times New Roman"/>
          <w:sz w:val="24"/>
        </w:rPr>
        <w:t>.</w:t>
      </w:r>
      <w:r w:rsidRPr="0080149A">
        <w:rPr>
          <w:rStyle w:val="hps"/>
          <w:rFonts w:ascii="Times New Roman" w:hAnsi="Times New Roman" w:cs="Times New Roman"/>
          <w:sz w:val="24"/>
        </w:rPr>
        <w:t xml:space="preserve"> </w:t>
      </w:r>
      <w:proofErr w:type="spellStart"/>
      <w:r w:rsidRPr="0080149A">
        <w:rPr>
          <w:rStyle w:val="hps"/>
          <w:rFonts w:ascii="Times New Roman" w:hAnsi="Times New Roman" w:cs="Times New Roman"/>
          <w:sz w:val="24"/>
        </w:rPr>
        <w:t>List</w:t>
      </w:r>
      <w:proofErr w:type="spellEnd"/>
      <w:r w:rsidRPr="0080149A">
        <w:rPr>
          <w:rStyle w:val="hps"/>
          <w:rFonts w:ascii="Times New Roman" w:hAnsi="Times New Roman" w:cs="Times New Roman"/>
          <w:sz w:val="24"/>
        </w:rPr>
        <w:t xml:space="preserve"> </w:t>
      </w:r>
      <w:proofErr w:type="spellStart"/>
      <w:r w:rsidRPr="0080149A">
        <w:rPr>
          <w:rStyle w:val="hps"/>
          <w:rFonts w:ascii="Times New Roman" w:hAnsi="Times New Roman" w:cs="Times New Roman"/>
          <w:sz w:val="24"/>
        </w:rPr>
        <w:t>of</w:t>
      </w:r>
      <w:proofErr w:type="spellEnd"/>
      <w:r w:rsidRPr="0080149A">
        <w:rPr>
          <w:rFonts w:ascii="Times New Roman" w:hAnsi="Times New Roman" w:cs="Times New Roman"/>
          <w:sz w:val="24"/>
        </w:rPr>
        <w:t xml:space="preserve"> </w:t>
      </w:r>
      <w:proofErr w:type="spellStart"/>
      <w:r w:rsidRPr="0080149A">
        <w:rPr>
          <w:rStyle w:val="hps"/>
          <w:rFonts w:ascii="Times New Roman" w:hAnsi="Times New Roman" w:cs="Times New Roman"/>
          <w:sz w:val="24"/>
        </w:rPr>
        <w:t>analog</w:t>
      </w:r>
      <w:proofErr w:type="spellEnd"/>
      <w:r w:rsidRPr="0080149A">
        <w:rPr>
          <w:rStyle w:val="hps"/>
          <w:rFonts w:ascii="Times New Roman" w:hAnsi="Times New Roman" w:cs="Times New Roman"/>
          <w:sz w:val="24"/>
        </w:rPr>
        <w:t xml:space="preserve"> </w:t>
      </w:r>
      <w:proofErr w:type="spellStart"/>
      <w:r w:rsidRPr="0080149A">
        <w:rPr>
          <w:rStyle w:val="hps"/>
          <w:rFonts w:ascii="Times New Roman" w:hAnsi="Times New Roman" w:cs="Times New Roman"/>
          <w:sz w:val="24"/>
        </w:rPr>
        <w:t>sensors</w:t>
      </w:r>
      <w:proofErr w:type="spellEnd"/>
    </w:p>
    <w:tbl>
      <w:tblPr>
        <w:tblStyle w:val="a7"/>
        <w:tblW w:w="0" w:type="auto"/>
        <w:tblLook w:val="04A0" w:firstRow="1" w:lastRow="0" w:firstColumn="1" w:lastColumn="0" w:noHBand="0" w:noVBand="1"/>
      </w:tblPr>
      <w:tblGrid>
        <w:gridCol w:w="2115"/>
        <w:gridCol w:w="2321"/>
        <w:gridCol w:w="5135"/>
      </w:tblGrid>
      <w:tr w:rsidR="00B96196" w:rsidRPr="00B96196" w:rsidTr="00D171C8">
        <w:tc>
          <w:tcPr>
            <w:tcW w:w="2115" w:type="dxa"/>
          </w:tcPr>
          <w:p w:rsidR="00B96196" w:rsidRPr="004D6AB3" w:rsidRDefault="00A400FE" w:rsidP="00A400FE">
            <w:pPr>
              <w:spacing w:line="360" w:lineRule="auto"/>
              <w:jc w:val="center"/>
              <w:rPr>
                <w:rFonts w:ascii="Times New Roman" w:hAnsi="Times New Roman" w:cs="Times New Roman"/>
                <w:b/>
                <w:sz w:val="24"/>
                <w:lang w:val="en-US"/>
              </w:rPr>
            </w:pPr>
            <w:r>
              <w:rPr>
                <w:rFonts w:ascii="Times New Roman" w:hAnsi="Times New Roman" w:cs="Times New Roman"/>
                <w:b/>
                <w:sz w:val="24"/>
                <w:lang w:val="en-US"/>
              </w:rPr>
              <w:t>S</w:t>
            </w:r>
            <w:r w:rsidR="004D6AB3">
              <w:rPr>
                <w:rFonts w:ascii="Times New Roman" w:hAnsi="Times New Roman" w:cs="Times New Roman"/>
                <w:b/>
                <w:sz w:val="24"/>
                <w:lang w:val="en-US"/>
              </w:rPr>
              <w:t xml:space="preserve">ensor </w:t>
            </w:r>
            <w:r w:rsidR="004D6AB3">
              <w:rPr>
                <w:rFonts w:ascii="Times New Roman" w:hAnsi="Times New Roman" w:cs="Times New Roman"/>
                <w:b/>
                <w:sz w:val="24"/>
              </w:rPr>
              <w:t>№</w:t>
            </w:r>
          </w:p>
        </w:tc>
        <w:tc>
          <w:tcPr>
            <w:tcW w:w="2321" w:type="dxa"/>
          </w:tcPr>
          <w:p w:rsidR="00B96196" w:rsidRPr="00A400FE" w:rsidRDefault="004D6AB3" w:rsidP="00A400FE">
            <w:pPr>
              <w:spacing w:line="360" w:lineRule="auto"/>
              <w:jc w:val="center"/>
              <w:rPr>
                <w:rFonts w:ascii="Times New Roman" w:hAnsi="Times New Roman" w:cs="Times New Roman"/>
                <w:b/>
                <w:sz w:val="24"/>
                <w:lang w:val="en-US"/>
              </w:rPr>
            </w:pPr>
            <w:r>
              <w:rPr>
                <w:rFonts w:ascii="Times New Roman" w:hAnsi="Times New Roman" w:cs="Times New Roman"/>
                <w:b/>
                <w:sz w:val="24"/>
                <w:lang w:val="en-US"/>
              </w:rPr>
              <w:t xml:space="preserve">ADC channel </w:t>
            </w:r>
            <w:r>
              <w:rPr>
                <w:rFonts w:ascii="Times New Roman" w:hAnsi="Times New Roman" w:cs="Times New Roman"/>
                <w:b/>
                <w:sz w:val="24"/>
              </w:rPr>
              <w:t>№</w:t>
            </w:r>
          </w:p>
        </w:tc>
        <w:tc>
          <w:tcPr>
            <w:tcW w:w="5135" w:type="dxa"/>
          </w:tcPr>
          <w:p w:rsidR="00B96196" w:rsidRPr="008D46B3" w:rsidRDefault="008D46B3" w:rsidP="00A400FE">
            <w:pPr>
              <w:spacing w:line="360" w:lineRule="auto"/>
              <w:jc w:val="center"/>
              <w:rPr>
                <w:rFonts w:ascii="Times New Roman" w:hAnsi="Times New Roman" w:cs="Times New Roman"/>
                <w:b/>
                <w:sz w:val="24"/>
                <w:lang w:val="en-US"/>
              </w:rPr>
            </w:pPr>
            <w:r w:rsidRPr="008D46B3">
              <w:rPr>
                <w:rFonts w:ascii="Times New Roman" w:hAnsi="Times New Roman" w:cs="Times New Roman"/>
                <w:b/>
                <w:sz w:val="24"/>
                <w:lang w:val="en-US"/>
              </w:rPr>
              <w:t>Sensor</w:t>
            </w:r>
          </w:p>
        </w:tc>
      </w:tr>
      <w:tr w:rsidR="00B96196" w:rsidRPr="00B96196" w:rsidTr="00D171C8">
        <w:tc>
          <w:tcPr>
            <w:tcW w:w="2115" w:type="dxa"/>
          </w:tcPr>
          <w:p w:rsidR="00B96196" w:rsidRPr="00B96196" w:rsidRDefault="00B96196" w:rsidP="00334DF3">
            <w:pPr>
              <w:jc w:val="center"/>
              <w:rPr>
                <w:rFonts w:ascii="Times New Roman" w:hAnsi="Times New Roman" w:cs="Times New Roman"/>
                <w:sz w:val="24"/>
              </w:rPr>
            </w:pPr>
            <w:r w:rsidRPr="00B96196">
              <w:rPr>
                <w:rFonts w:ascii="Times New Roman" w:hAnsi="Times New Roman" w:cs="Times New Roman"/>
                <w:sz w:val="24"/>
              </w:rPr>
              <w:t>0</w:t>
            </w:r>
          </w:p>
        </w:tc>
        <w:tc>
          <w:tcPr>
            <w:tcW w:w="2321" w:type="dxa"/>
          </w:tcPr>
          <w:p w:rsidR="00B96196" w:rsidRPr="00B96196" w:rsidRDefault="00B96196" w:rsidP="00334DF3">
            <w:pPr>
              <w:jc w:val="center"/>
              <w:rPr>
                <w:rFonts w:ascii="Times New Roman" w:hAnsi="Times New Roman" w:cs="Times New Roman"/>
                <w:sz w:val="24"/>
                <w:lang w:val="en-US"/>
              </w:rPr>
            </w:pPr>
            <w:r w:rsidRPr="00B96196">
              <w:rPr>
                <w:rFonts w:ascii="Times New Roman" w:hAnsi="Times New Roman" w:cs="Times New Roman"/>
                <w:sz w:val="24"/>
                <w:lang w:val="en-US"/>
              </w:rPr>
              <w:t>AN0</w:t>
            </w:r>
          </w:p>
        </w:tc>
        <w:tc>
          <w:tcPr>
            <w:tcW w:w="5135" w:type="dxa"/>
          </w:tcPr>
          <w:p w:rsidR="00B96196" w:rsidRPr="00B96196" w:rsidRDefault="00B96196" w:rsidP="00334DF3">
            <w:pPr>
              <w:jc w:val="center"/>
              <w:rPr>
                <w:rFonts w:ascii="Times New Roman" w:hAnsi="Times New Roman" w:cs="Times New Roman"/>
                <w:sz w:val="24"/>
                <w:lang w:val="en-US"/>
              </w:rPr>
            </w:pPr>
            <w:r>
              <w:rPr>
                <w:rFonts w:ascii="Times New Roman" w:hAnsi="Times New Roman" w:cs="Times New Roman"/>
                <w:sz w:val="24"/>
                <w:lang w:val="en-US"/>
              </w:rPr>
              <w:t>Reflected infrared sensor</w:t>
            </w:r>
          </w:p>
        </w:tc>
      </w:tr>
      <w:tr w:rsidR="00B96196" w:rsidRPr="00B96196" w:rsidTr="00D171C8">
        <w:tc>
          <w:tcPr>
            <w:tcW w:w="2115" w:type="dxa"/>
          </w:tcPr>
          <w:p w:rsidR="00B96196" w:rsidRPr="00B96196" w:rsidRDefault="00B96196" w:rsidP="00334DF3">
            <w:pPr>
              <w:jc w:val="center"/>
              <w:rPr>
                <w:rFonts w:ascii="Times New Roman" w:hAnsi="Times New Roman" w:cs="Times New Roman"/>
                <w:sz w:val="24"/>
              </w:rPr>
            </w:pPr>
            <w:r w:rsidRPr="00B96196">
              <w:rPr>
                <w:rFonts w:ascii="Times New Roman" w:hAnsi="Times New Roman" w:cs="Times New Roman"/>
                <w:sz w:val="24"/>
              </w:rPr>
              <w:t>1</w:t>
            </w:r>
          </w:p>
        </w:tc>
        <w:tc>
          <w:tcPr>
            <w:tcW w:w="2321" w:type="dxa"/>
          </w:tcPr>
          <w:p w:rsidR="00B96196" w:rsidRPr="00B96196" w:rsidRDefault="00B96196" w:rsidP="00334DF3">
            <w:pPr>
              <w:jc w:val="center"/>
              <w:rPr>
                <w:rFonts w:ascii="Times New Roman" w:hAnsi="Times New Roman" w:cs="Times New Roman"/>
                <w:sz w:val="24"/>
                <w:lang w:val="en-US"/>
              </w:rPr>
            </w:pPr>
            <w:r w:rsidRPr="00B96196">
              <w:rPr>
                <w:rFonts w:ascii="Times New Roman" w:hAnsi="Times New Roman" w:cs="Times New Roman"/>
                <w:sz w:val="24"/>
                <w:lang w:val="en-US"/>
              </w:rPr>
              <w:t>AN1</w:t>
            </w:r>
          </w:p>
        </w:tc>
        <w:tc>
          <w:tcPr>
            <w:tcW w:w="5135" w:type="dxa"/>
          </w:tcPr>
          <w:p w:rsidR="00B96196" w:rsidRPr="00B96196" w:rsidRDefault="00B96196" w:rsidP="00334DF3">
            <w:pPr>
              <w:jc w:val="center"/>
              <w:rPr>
                <w:rFonts w:ascii="Times New Roman" w:hAnsi="Times New Roman" w:cs="Times New Roman"/>
                <w:sz w:val="24"/>
                <w:lang w:val="en-US"/>
              </w:rPr>
            </w:pPr>
            <w:r>
              <w:rPr>
                <w:rFonts w:ascii="Times New Roman" w:hAnsi="Times New Roman" w:cs="Times New Roman"/>
                <w:sz w:val="24"/>
                <w:lang w:val="en-US"/>
              </w:rPr>
              <w:t>Reflected infrared sensor</w:t>
            </w:r>
          </w:p>
        </w:tc>
      </w:tr>
      <w:tr w:rsidR="00B96196" w:rsidRPr="00B96196" w:rsidTr="00D171C8">
        <w:tc>
          <w:tcPr>
            <w:tcW w:w="2115" w:type="dxa"/>
          </w:tcPr>
          <w:p w:rsidR="00B96196" w:rsidRPr="00B96196" w:rsidRDefault="00B96196" w:rsidP="00334DF3">
            <w:pPr>
              <w:jc w:val="center"/>
              <w:rPr>
                <w:rFonts w:ascii="Times New Roman" w:hAnsi="Times New Roman" w:cs="Times New Roman"/>
                <w:sz w:val="24"/>
              </w:rPr>
            </w:pPr>
            <w:r w:rsidRPr="00B96196">
              <w:rPr>
                <w:rFonts w:ascii="Times New Roman" w:hAnsi="Times New Roman" w:cs="Times New Roman"/>
                <w:sz w:val="24"/>
              </w:rPr>
              <w:t>2</w:t>
            </w:r>
          </w:p>
        </w:tc>
        <w:tc>
          <w:tcPr>
            <w:tcW w:w="2321" w:type="dxa"/>
          </w:tcPr>
          <w:p w:rsidR="00B96196" w:rsidRPr="00B96196" w:rsidRDefault="00B96196" w:rsidP="00334DF3">
            <w:pPr>
              <w:jc w:val="center"/>
              <w:rPr>
                <w:rFonts w:ascii="Times New Roman" w:hAnsi="Times New Roman" w:cs="Times New Roman"/>
                <w:sz w:val="24"/>
                <w:lang w:val="en-US"/>
              </w:rPr>
            </w:pPr>
            <w:r w:rsidRPr="00B96196">
              <w:rPr>
                <w:rFonts w:ascii="Times New Roman" w:hAnsi="Times New Roman" w:cs="Times New Roman"/>
                <w:sz w:val="24"/>
                <w:lang w:val="en-US"/>
              </w:rPr>
              <w:t>AN2</w:t>
            </w:r>
          </w:p>
        </w:tc>
        <w:tc>
          <w:tcPr>
            <w:tcW w:w="5135" w:type="dxa"/>
          </w:tcPr>
          <w:p w:rsidR="00B96196" w:rsidRPr="00B96196" w:rsidRDefault="00B96196" w:rsidP="00334DF3">
            <w:pPr>
              <w:jc w:val="center"/>
              <w:rPr>
                <w:rFonts w:ascii="Times New Roman" w:hAnsi="Times New Roman" w:cs="Times New Roman"/>
                <w:sz w:val="24"/>
                <w:lang w:val="en-US"/>
              </w:rPr>
            </w:pPr>
            <w:r>
              <w:rPr>
                <w:rFonts w:ascii="Times New Roman" w:hAnsi="Times New Roman" w:cs="Times New Roman"/>
                <w:sz w:val="24"/>
                <w:lang w:val="en-US"/>
              </w:rPr>
              <w:t>Reflected infrared sensor</w:t>
            </w:r>
          </w:p>
        </w:tc>
      </w:tr>
      <w:tr w:rsidR="00B96196" w:rsidRPr="00B96196" w:rsidTr="00D171C8">
        <w:tc>
          <w:tcPr>
            <w:tcW w:w="2115" w:type="dxa"/>
          </w:tcPr>
          <w:p w:rsidR="00B96196" w:rsidRPr="00B96196" w:rsidRDefault="00B96196" w:rsidP="00334DF3">
            <w:pPr>
              <w:jc w:val="center"/>
              <w:rPr>
                <w:rFonts w:ascii="Times New Roman" w:hAnsi="Times New Roman" w:cs="Times New Roman"/>
                <w:sz w:val="24"/>
              </w:rPr>
            </w:pPr>
            <w:r w:rsidRPr="00B96196">
              <w:rPr>
                <w:rFonts w:ascii="Times New Roman" w:hAnsi="Times New Roman" w:cs="Times New Roman"/>
                <w:sz w:val="24"/>
              </w:rPr>
              <w:t>3</w:t>
            </w:r>
          </w:p>
        </w:tc>
        <w:tc>
          <w:tcPr>
            <w:tcW w:w="2321" w:type="dxa"/>
          </w:tcPr>
          <w:p w:rsidR="00B96196" w:rsidRPr="00B96196" w:rsidRDefault="00B96196" w:rsidP="00334DF3">
            <w:pPr>
              <w:jc w:val="center"/>
              <w:rPr>
                <w:rFonts w:ascii="Times New Roman" w:hAnsi="Times New Roman" w:cs="Times New Roman"/>
                <w:sz w:val="24"/>
                <w:lang w:val="en-US"/>
              </w:rPr>
            </w:pPr>
            <w:r w:rsidRPr="00B96196">
              <w:rPr>
                <w:rFonts w:ascii="Times New Roman" w:hAnsi="Times New Roman" w:cs="Times New Roman"/>
                <w:sz w:val="24"/>
                <w:lang w:val="en-US"/>
              </w:rPr>
              <w:t>AN3</w:t>
            </w:r>
          </w:p>
        </w:tc>
        <w:tc>
          <w:tcPr>
            <w:tcW w:w="5135" w:type="dxa"/>
          </w:tcPr>
          <w:p w:rsidR="00B96196" w:rsidRPr="00B96196" w:rsidRDefault="00B96196" w:rsidP="00334DF3">
            <w:pPr>
              <w:jc w:val="center"/>
              <w:rPr>
                <w:rFonts w:ascii="Times New Roman" w:hAnsi="Times New Roman" w:cs="Times New Roman"/>
                <w:sz w:val="24"/>
                <w:lang w:val="en-US"/>
              </w:rPr>
            </w:pPr>
            <w:r>
              <w:rPr>
                <w:rFonts w:ascii="Times New Roman" w:hAnsi="Times New Roman" w:cs="Times New Roman"/>
                <w:sz w:val="24"/>
                <w:lang w:val="en-US"/>
              </w:rPr>
              <w:t>Distance sensor</w:t>
            </w:r>
          </w:p>
        </w:tc>
      </w:tr>
      <w:tr w:rsidR="00B96196" w:rsidRPr="00B96196" w:rsidTr="00D171C8">
        <w:tc>
          <w:tcPr>
            <w:tcW w:w="2115" w:type="dxa"/>
          </w:tcPr>
          <w:p w:rsidR="00B96196" w:rsidRPr="00B96196" w:rsidRDefault="00B96196" w:rsidP="00334DF3">
            <w:pPr>
              <w:jc w:val="center"/>
              <w:rPr>
                <w:rFonts w:ascii="Times New Roman" w:hAnsi="Times New Roman" w:cs="Times New Roman"/>
                <w:sz w:val="24"/>
              </w:rPr>
            </w:pPr>
            <w:r w:rsidRPr="00B96196">
              <w:rPr>
                <w:rFonts w:ascii="Times New Roman" w:hAnsi="Times New Roman" w:cs="Times New Roman"/>
                <w:sz w:val="24"/>
              </w:rPr>
              <w:t>4</w:t>
            </w:r>
          </w:p>
        </w:tc>
        <w:tc>
          <w:tcPr>
            <w:tcW w:w="2321" w:type="dxa"/>
          </w:tcPr>
          <w:p w:rsidR="00B96196" w:rsidRPr="00B96196" w:rsidRDefault="00B96196" w:rsidP="00334DF3">
            <w:pPr>
              <w:jc w:val="center"/>
              <w:rPr>
                <w:rFonts w:ascii="Times New Roman" w:hAnsi="Times New Roman" w:cs="Times New Roman"/>
                <w:sz w:val="24"/>
                <w:lang w:val="en-US"/>
              </w:rPr>
            </w:pPr>
            <w:r w:rsidRPr="00B96196">
              <w:rPr>
                <w:rFonts w:ascii="Times New Roman" w:hAnsi="Times New Roman" w:cs="Times New Roman"/>
                <w:sz w:val="24"/>
                <w:lang w:val="en-US"/>
              </w:rPr>
              <w:t>AN4</w:t>
            </w:r>
          </w:p>
        </w:tc>
        <w:tc>
          <w:tcPr>
            <w:tcW w:w="5135" w:type="dxa"/>
          </w:tcPr>
          <w:p w:rsidR="00B96196" w:rsidRPr="00B96196" w:rsidRDefault="00B96196" w:rsidP="00334DF3">
            <w:pPr>
              <w:jc w:val="center"/>
              <w:rPr>
                <w:rFonts w:ascii="Times New Roman" w:hAnsi="Times New Roman" w:cs="Times New Roman"/>
                <w:sz w:val="24"/>
                <w:lang w:val="en-US"/>
              </w:rPr>
            </w:pPr>
            <w:r>
              <w:rPr>
                <w:rFonts w:ascii="Times New Roman" w:hAnsi="Times New Roman" w:cs="Times New Roman"/>
                <w:sz w:val="24"/>
                <w:lang w:val="en-US"/>
              </w:rPr>
              <w:t>Light sensor</w:t>
            </w:r>
          </w:p>
        </w:tc>
      </w:tr>
      <w:tr w:rsidR="00B96196" w:rsidRPr="00B96196" w:rsidTr="00D171C8">
        <w:tc>
          <w:tcPr>
            <w:tcW w:w="2115" w:type="dxa"/>
          </w:tcPr>
          <w:p w:rsidR="00B96196" w:rsidRPr="00B96196" w:rsidRDefault="00B96196" w:rsidP="00334DF3">
            <w:pPr>
              <w:jc w:val="center"/>
              <w:rPr>
                <w:rFonts w:ascii="Times New Roman" w:hAnsi="Times New Roman" w:cs="Times New Roman"/>
                <w:sz w:val="24"/>
              </w:rPr>
            </w:pPr>
            <w:r w:rsidRPr="00B96196">
              <w:rPr>
                <w:rFonts w:ascii="Times New Roman" w:hAnsi="Times New Roman" w:cs="Times New Roman"/>
                <w:sz w:val="24"/>
              </w:rPr>
              <w:t>5</w:t>
            </w:r>
          </w:p>
        </w:tc>
        <w:tc>
          <w:tcPr>
            <w:tcW w:w="2321" w:type="dxa"/>
          </w:tcPr>
          <w:p w:rsidR="00B96196" w:rsidRPr="00B96196" w:rsidRDefault="00B96196" w:rsidP="00334DF3">
            <w:pPr>
              <w:jc w:val="center"/>
              <w:rPr>
                <w:rFonts w:ascii="Times New Roman" w:hAnsi="Times New Roman" w:cs="Times New Roman"/>
                <w:sz w:val="24"/>
                <w:lang w:val="en-US"/>
              </w:rPr>
            </w:pPr>
            <w:r w:rsidRPr="00B96196">
              <w:rPr>
                <w:rFonts w:ascii="Times New Roman" w:hAnsi="Times New Roman" w:cs="Times New Roman"/>
                <w:sz w:val="24"/>
                <w:lang w:val="en-US"/>
              </w:rPr>
              <w:t>AN5</w:t>
            </w:r>
          </w:p>
        </w:tc>
        <w:tc>
          <w:tcPr>
            <w:tcW w:w="5135" w:type="dxa"/>
          </w:tcPr>
          <w:p w:rsidR="00B96196" w:rsidRPr="00B96196" w:rsidRDefault="00B96196" w:rsidP="00334DF3">
            <w:pPr>
              <w:jc w:val="center"/>
              <w:rPr>
                <w:rFonts w:ascii="Times New Roman" w:hAnsi="Times New Roman" w:cs="Times New Roman"/>
                <w:sz w:val="24"/>
                <w:lang w:val="en-US"/>
              </w:rPr>
            </w:pPr>
            <w:r>
              <w:rPr>
                <w:rFonts w:ascii="Times New Roman" w:hAnsi="Times New Roman" w:cs="Times New Roman"/>
                <w:sz w:val="24"/>
                <w:lang w:val="en-US"/>
              </w:rPr>
              <w:t>Noise sensor</w:t>
            </w:r>
          </w:p>
        </w:tc>
      </w:tr>
      <w:tr w:rsidR="00B96196" w:rsidRPr="00B96196" w:rsidTr="00D171C8">
        <w:tc>
          <w:tcPr>
            <w:tcW w:w="2115" w:type="dxa"/>
          </w:tcPr>
          <w:p w:rsidR="00B96196" w:rsidRPr="00B96196" w:rsidRDefault="00B96196" w:rsidP="00334DF3">
            <w:pPr>
              <w:jc w:val="center"/>
              <w:rPr>
                <w:rFonts w:ascii="Times New Roman" w:hAnsi="Times New Roman" w:cs="Times New Roman"/>
                <w:sz w:val="24"/>
              </w:rPr>
            </w:pPr>
            <w:r w:rsidRPr="00B96196">
              <w:rPr>
                <w:rFonts w:ascii="Times New Roman" w:hAnsi="Times New Roman" w:cs="Times New Roman"/>
                <w:sz w:val="24"/>
              </w:rPr>
              <w:t>6</w:t>
            </w:r>
          </w:p>
        </w:tc>
        <w:tc>
          <w:tcPr>
            <w:tcW w:w="2321" w:type="dxa"/>
          </w:tcPr>
          <w:p w:rsidR="00B96196" w:rsidRPr="00B96196" w:rsidRDefault="00B96196" w:rsidP="00334DF3">
            <w:pPr>
              <w:jc w:val="center"/>
              <w:rPr>
                <w:rFonts w:ascii="Times New Roman" w:hAnsi="Times New Roman" w:cs="Times New Roman"/>
                <w:sz w:val="24"/>
                <w:lang w:val="en-US"/>
              </w:rPr>
            </w:pPr>
            <w:r w:rsidRPr="00B96196">
              <w:rPr>
                <w:rFonts w:ascii="Times New Roman" w:hAnsi="Times New Roman" w:cs="Times New Roman"/>
                <w:sz w:val="24"/>
                <w:lang w:val="en-US"/>
              </w:rPr>
              <w:t>AN6</w:t>
            </w:r>
          </w:p>
        </w:tc>
        <w:tc>
          <w:tcPr>
            <w:tcW w:w="5135" w:type="dxa"/>
          </w:tcPr>
          <w:p w:rsidR="00B96196" w:rsidRPr="00B96196" w:rsidRDefault="00B96196" w:rsidP="00334DF3">
            <w:pPr>
              <w:jc w:val="center"/>
              <w:rPr>
                <w:rFonts w:ascii="Times New Roman" w:hAnsi="Times New Roman" w:cs="Times New Roman"/>
                <w:sz w:val="24"/>
                <w:lang w:val="en-US"/>
              </w:rPr>
            </w:pPr>
            <w:r>
              <w:rPr>
                <w:rFonts w:ascii="Times New Roman" w:hAnsi="Times New Roman" w:cs="Times New Roman"/>
                <w:sz w:val="24"/>
                <w:lang w:val="en-US"/>
              </w:rPr>
              <w:t>Temperature sensor</w:t>
            </w:r>
          </w:p>
        </w:tc>
      </w:tr>
      <w:tr w:rsidR="00B96196" w:rsidRPr="00B96196" w:rsidTr="00D171C8">
        <w:tc>
          <w:tcPr>
            <w:tcW w:w="2115" w:type="dxa"/>
          </w:tcPr>
          <w:p w:rsidR="00B96196" w:rsidRPr="00B96196" w:rsidRDefault="00B96196" w:rsidP="00334DF3">
            <w:pPr>
              <w:jc w:val="center"/>
              <w:rPr>
                <w:rFonts w:ascii="Times New Roman" w:hAnsi="Times New Roman" w:cs="Times New Roman"/>
                <w:sz w:val="24"/>
              </w:rPr>
            </w:pPr>
            <w:r w:rsidRPr="00B96196">
              <w:rPr>
                <w:rFonts w:ascii="Times New Roman" w:hAnsi="Times New Roman" w:cs="Times New Roman"/>
                <w:sz w:val="24"/>
              </w:rPr>
              <w:t>7</w:t>
            </w:r>
          </w:p>
        </w:tc>
        <w:tc>
          <w:tcPr>
            <w:tcW w:w="2321" w:type="dxa"/>
          </w:tcPr>
          <w:p w:rsidR="00B96196" w:rsidRPr="00B96196" w:rsidRDefault="00B96196" w:rsidP="00334DF3">
            <w:pPr>
              <w:jc w:val="center"/>
              <w:rPr>
                <w:rFonts w:ascii="Times New Roman" w:hAnsi="Times New Roman" w:cs="Times New Roman"/>
                <w:sz w:val="24"/>
                <w:lang w:val="en-US"/>
              </w:rPr>
            </w:pPr>
            <w:r w:rsidRPr="00B96196">
              <w:rPr>
                <w:rFonts w:ascii="Times New Roman" w:hAnsi="Times New Roman" w:cs="Times New Roman"/>
                <w:sz w:val="24"/>
                <w:lang w:val="en-US"/>
              </w:rPr>
              <w:t>AN7</w:t>
            </w:r>
          </w:p>
        </w:tc>
        <w:tc>
          <w:tcPr>
            <w:tcW w:w="5135" w:type="dxa"/>
          </w:tcPr>
          <w:p w:rsidR="00B96196" w:rsidRPr="00B96196" w:rsidRDefault="00B96196" w:rsidP="00334DF3">
            <w:pPr>
              <w:jc w:val="center"/>
              <w:rPr>
                <w:rFonts w:ascii="Times New Roman" w:hAnsi="Times New Roman" w:cs="Times New Roman"/>
                <w:sz w:val="24"/>
                <w:lang w:val="en-US"/>
              </w:rPr>
            </w:pPr>
            <w:r>
              <w:rPr>
                <w:rFonts w:ascii="Times New Roman" w:hAnsi="Times New Roman" w:cs="Times New Roman"/>
                <w:sz w:val="24"/>
                <w:lang w:val="en-US"/>
              </w:rPr>
              <w:t>Potentiometer</w:t>
            </w:r>
          </w:p>
        </w:tc>
      </w:tr>
    </w:tbl>
    <w:p w:rsidR="00F30763" w:rsidRDefault="00F30763" w:rsidP="008B3622">
      <w:pPr>
        <w:spacing w:before="240" w:after="0"/>
        <w:ind w:firstLine="567"/>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t xml:space="preserve">The ADC as input get the voltage values from sensor (fig. </w:t>
      </w:r>
      <w:r w:rsidR="00A400FE" w:rsidRPr="00A400FE">
        <w:rPr>
          <w:rFonts w:ascii="Times New Roman" w:eastAsia="Times New Roman" w:hAnsi="Times New Roman" w:cs="Times New Roman"/>
          <w:sz w:val="28"/>
          <w:szCs w:val="24"/>
          <w:lang w:val="en-US" w:eastAsia="ru-RU"/>
        </w:rPr>
        <w:t>9</w:t>
      </w:r>
      <w:r>
        <w:rPr>
          <w:rFonts w:ascii="Times New Roman" w:eastAsia="Times New Roman" w:hAnsi="Times New Roman" w:cs="Times New Roman"/>
          <w:sz w:val="28"/>
          <w:szCs w:val="24"/>
          <w:lang w:val="en-US" w:eastAsia="ru-RU"/>
        </w:rPr>
        <w:t xml:space="preserve">) and convert it into specific values (from 0 till 1023, because in this microcontroller 10-bit ADC unit is used, it means that output values may be changed from 0 </w:t>
      </w:r>
      <w:r w:rsidR="004D6AB3">
        <w:rPr>
          <w:rFonts w:ascii="Times New Roman" w:eastAsia="Times New Roman" w:hAnsi="Times New Roman" w:cs="Times New Roman"/>
          <w:sz w:val="28"/>
          <w:szCs w:val="24"/>
          <w:lang w:val="en-US" w:eastAsia="ru-RU"/>
        </w:rPr>
        <w:t>to</w:t>
      </w:r>
      <w:r>
        <w:rPr>
          <w:rFonts w:ascii="Times New Roman" w:eastAsia="Times New Roman" w:hAnsi="Times New Roman" w:cs="Times New Roman"/>
          <w:sz w:val="28"/>
          <w:szCs w:val="24"/>
          <w:lang w:val="en-US" w:eastAsia="ru-RU"/>
        </w:rPr>
        <w:t xml:space="preserve"> </w:t>
      </w:r>
      <m:oMath>
        <m:sSup>
          <m:sSupPr>
            <m:ctrlPr>
              <w:rPr>
                <w:rFonts w:ascii="Cambria Math" w:eastAsia="Times New Roman" w:hAnsi="Cambria Math" w:cs="Times New Roman"/>
                <w:i/>
                <w:sz w:val="28"/>
                <w:szCs w:val="24"/>
                <w:lang w:val="en-US" w:eastAsia="ru-RU"/>
              </w:rPr>
            </m:ctrlPr>
          </m:sSupPr>
          <m:e>
            <m:r>
              <w:rPr>
                <w:rFonts w:ascii="Cambria Math" w:eastAsia="Times New Roman" w:hAnsi="Cambria Math" w:cs="Times New Roman"/>
                <w:sz w:val="28"/>
                <w:szCs w:val="24"/>
                <w:lang w:val="en-US" w:eastAsia="ru-RU"/>
              </w:rPr>
              <m:t>2</m:t>
            </m:r>
          </m:e>
          <m:sup>
            <m:r>
              <w:rPr>
                <w:rFonts w:ascii="Cambria Math" w:eastAsia="Times New Roman" w:hAnsi="Cambria Math" w:cs="Times New Roman"/>
                <w:sz w:val="28"/>
                <w:szCs w:val="24"/>
                <w:lang w:val="en-US" w:eastAsia="ru-RU"/>
              </w:rPr>
              <m:t>10</m:t>
            </m:r>
          </m:sup>
        </m:sSup>
        <m:r>
          <w:rPr>
            <w:rFonts w:ascii="Cambria Math" w:eastAsia="Times New Roman" w:hAnsi="Cambria Math" w:cs="Times New Roman"/>
            <w:sz w:val="28"/>
            <w:szCs w:val="24"/>
            <w:lang w:val="en-US" w:eastAsia="ru-RU"/>
          </w:rPr>
          <m:t>-1</m:t>
        </m:r>
      </m:oMath>
      <w:r>
        <w:rPr>
          <w:rFonts w:ascii="Times New Roman" w:eastAsia="Times New Roman" w:hAnsi="Times New Roman" w:cs="Times New Roman"/>
          <w:sz w:val="28"/>
          <w:szCs w:val="24"/>
          <w:lang w:val="en-US" w:eastAsia="ru-RU"/>
        </w:rPr>
        <w:t>).</w:t>
      </w:r>
    </w:p>
    <w:p w:rsidR="00F30763" w:rsidRDefault="002A2F1D" w:rsidP="008B3622">
      <w:pPr>
        <w:spacing w:before="240" w:after="0"/>
        <w:ind w:firstLine="567"/>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86912" behindDoc="0" locked="0" layoutInCell="1" allowOverlap="1">
                <wp:simplePos x="0" y="0"/>
                <wp:positionH relativeFrom="column">
                  <wp:posOffset>2004060</wp:posOffset>
                </wp:positionH>
                <wp:positionV relativeFrom="paragraph">
                  <wp:posOffset>242570</wp:posOffset>
                </wp:positionV>
                <wp:extent cx="3933190" cy="1581150"/>
                <wp:effectExtent l="0" t="0" r="10160" b="19050"/>
                <wp:wrapNone/>
                <wp:docPr id="28" name="Прямоугольник 28"/>
                <wp:cNvGraphicFramePr/>
                <a:graphic xmlns:a="http://schemas.openxmlformats.org/drawingml/2006/main">
                  <a:graphicData uri="http://schemas.microsoft.com/office/word/2010/wordprocessingShape">
                    <wps:wsp>
                      <wps:cNvSpPr/>
                      <wps:spPr>
                        <a:xfrm>
                          <a:off x="0" y="0"/>
                          <a:ext cx="3933190" cy="15811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D73B8" id="Прямоугольник 28" o:spid="_x0000_s1026" style="position:absolute;margin-left:157.8pt;margin-top:19.1pt;width:309.7pt;height:124.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" filled="f" strokecolor="#243f60 [1604]" strokeweight="2pt">
                <v:stroke dashstyle="dash"/>
              </v:rect>
            </w:pict>
          </mc:Fallback>
        </mc:AlternateContent>
      </w:r>
    </w:p>
    <w:p w:rsidR="00F30763" w:rsidRDefault="00F30763" w:rsidP="008B3622">
      <w:pPr>
        <w:spacing w:before="240" w:after="0"/>
        <w:ind w:firstLine="567"/>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85888" behindDoc="0" locked="0" layoutInCell="1" allowOverlap="1" wp14:anchorId="5FA4B5A5" wp14:editId="4CD95335">
                <wp:simplePos x="0" y="0"/>
                <wp:positionH relativeFrom="page">
                  <wp:posOffset>4356735</wp:posOffset>
                </wp:positionH>
                <wp:positionV relativeFrom="paragraph">
                  <wp:posOffset>349250</wp:posOffset>
                </wp:positionV>
                <wp:extent cx="914400" cy="428625"/>
                <wp:effectExtent l="0" t="0" r="0" b="0"/>
                <wp:wrapNone/>
                <wp:docPr id="27" name="Надпись 27"/>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w="6350">
                          <a:noFill/>
                        </a:ln>
                      </wps:spPr>
                      <wps:txbx>
                        <w:txbxContent>
                          <w:p w:rsidR="005B723E" w:rsidRPr="00F30763" w:rsidRDefault="005B723E" w:rsidP="00F30763">
                            <w:pPr>
                              <w:jc w:val="center"/>
                              <w:rPr>
                                <w:rFonts w:ascii="Times New Roman" w:hAnsi="Times New Roman" w:cs="Times New Roman"/>
                                <w:lang w:val="en-US"/>
                              </w:rPr>
                            </w:pPr>
                            <w:r w:rsidRPr="00F30763">
                              <w:rPr>
                                <w:rFonts w:ascii="Times New Roman" w:hAnsi="Times New Roman" w:cs="Times New Roman"/>
                                <w:lang w:val="en-US"/>
                              </w:rPr>
                              <w:t>0 …</w:t>
                            </w:r>
                            <w:r>
                              <w:rPr>
                                <w:rFonts w:ascii="Times New Roman" w:hAnsi="Times New Roman" w:cs="Times New Roman"/>
                                <w:lang w:val="en-US"/>
                              </w:rPr>
                              <w:t xml:space="preserve"> 1023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A4B5A5" id="Надпись 27" o:spid="_x0000_s1029" type="#_x0000_t202" style="position:absolute;left:0;text-align:left;margin-left:343.05pt;margin-top:27.5pt;width:1in;height:33.75pt;z-index:251685888;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" filled="f" stroked="f" strokeweight=".5pt">
                <v:textbox>
                  <w:txbxContent>
                    <w:p w:rsidR="005B723E" w:rsidRPr="00F30763" w:rsidRDefault="005B723E" w:rsidP="00F30763">
                      <w:pPr>
                        <w:jc w:val="center"/>
                        <w:rPr>
                          <w:rFonts w:ascii="Times New Roman" w:hAnsi="Times New Roman" w:cs="Times New Roman"/>
                          <w:lang w:val="en-US"/>
                        </w:rPr>
                      </w:pPr>
                      <w:r w:rsidRPr="00F30763">
                        <w:rPr>
                          <w:rFonts w:ascii="Times New Roman" w:hAnsi="Times New Roman" w:cs="Times New Roman"/>
                          <w:lang w:val="en-US"/>
                        </w:rPr>
                        <w:t>0 …</w:t>
                      </w:r>
                      <w:r>
                        <w:rPr>
                          <w:rFonts w:ascii="Times New Roman" w:hAnsi="Times New Roman" w:cs="Times New Roman"/>
                          <w:lang w:val="en-US"/>
                        </w:rPr>
                        <w:t xml:space="preserve"> 1023</w:t>
                      </w:r>
                    </w:p>
                  </w:txbxContent>
                </v:textbox>
                <w10:wrap anchorx="page"/>
              </v:shape>
            </w:pict>
          </mc:Fallback>
        </mc:AlternateContent>
      </w:r>
      <w:r>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83840" behindDoc="0" locked="0" layoutInCell="1" allowOverlap="1" wp14:anchorId="700AD484" wp14:editId="6A87AD48">
                <wp:simplePos x="0" y="0"/>
                <wp:positionH relativeFrom="page">
                  <wp:posOffset>2413635</wp:posOffset>
                </wp:positionH>
                <wp:positionV relativeFrom="paragraph">
                  <wp:posOffset>320675</wp:posOffset>
                </wp:positionV>
                <wp:extent cx="914400" cy="428625"/>
                <wp:effectExtent l="0" t="0" r="0" b="0"/>
                <wp:wrapNone/>
                <wp:docPr id="26" name="Надпись 26"/>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w="6350">
                          <a:noFill/>
                        </a:ln>
                      </wps:spPr>
                      <wps:txbx>
                        <w:txbxContent>
                          <w:p w:rsidR="005B723E" w:rsidRPr="00F30763" w:rsidRDefault="005B723E" w:rsidP="00F30763">
                            <w:pPr>
                              <w:jc w:val="center"/>
                              <w:rPr>
                                <w:rFonts w:ascii="Times New Roman" w:hAnsi="Times New Roman" w:cs="Times New Roman"/>
                                <w:lang w:val="en-US"/>
                              </w:rPr>
                            </w:pPr>
                            <w:r w:rsidRPr="00F30763">
                              <w:rPr>
                                <w:rFonts w:ascii="Times New Roman" w:hAnsi="Times New Roman" w:cs="Times New Roman"/>
                                <w:lang w:val="en-US"/>
                              </w:rPr>
                              <w:t>0 … 5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0AD484" id="Надпись 26" o:spid="_x0000_s1030" type="#_x0000_t202" style="position:absolute;left:0;text-align:left;margin-left:190.05pt;margin-top:25.25pt;width:1in;height:33.75pt;z-index:251683840;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" filled="f" stroked="f" strokeweight=".5pt">
                <v:textbox>
                  <w:txbxContent>
                    <w:p w:rsidR="005B723E" w:rsidRPr="00F30763" w:rsidRDefault="005B723E" w:rsidP="00F30763">
                      <w:pPr>
                        <w:jc w:val="center"/>
                        <w:rPr>
                          <w:rFonts w:ascii="Times New Roman" w:hAnsi="Times New Roman" w:cs="Times New Roman"/>
                          <w:lang w:val="en-US"/>
                        </w:rPr>
                      </w:pPr>
                      <w:r w:rsidRPr="00F30763">
                        <w:rPr>
                          <w:rFonts w:ascii="Times New Roman" w:hAnsi="Times New Roman" w:cs="Times New Roman"/>
                          <w:lang w:val="en-US"/>
                        </w:rPr>
                        <w:t>0 … 5 V</w:t>
                      </w:r>
                    </w:p>
                  </w:txbxContent>
                </v:textbox>
                <w10:wrap anchorx="page"/>
              </v:shape>
            </w:pict>
          </mc:Fallback>
        </mc:AlternateContent>
      </w:r>
      <w:r>
        <w:rPr>
          <w:noProof/>
          <w:lang w:eastAsia="ru-RU"/>
        </w:rPr>
        <w:drawing>
          <wp:anchor distT="0" distB="0" distL="114300" distR="114300" simplePos="0" relativeHeight="251677696" behindDoc="0" locked="0" layoutInCell="1" allowOverlap="1" wp14:anchorId="720FA18F" wp14:editId="5CB5D532">
            <wp:simplePos x="0" y="0"/>
            <wp:positionH relativeFrom="margin">
              <wp:align>right</wp:align>
            </wp:positionH>
            <wp:positionV relativeFrom="paragraph">
              <wp:posOffset>26035</wp:posOffset>
            </wp:positionV>
            <wp:extent cx="2055183" cy="1381125"/>
            <wp:effectExtent l="0" t="0" r="2540" b="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55183" cy="13811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76672" behindDoc="0" locked="0" layoutInCell="1" allowOverlap="1" wp14:anchorId="46C0CEE2" wp14:editId="6DCD8745">
                <wp:simplePos x="0" y="0"/>
                <wp:positionH relativeFrom="page">
                  <wp:align>center</wp:align>
                </wp:positionH>
                <wp:positionV relativeFrom="paragraph">
                  <wp:posOffset>6985</wp:posOffset>
                </wp:positionV>
                <wp:extent cx="1219200" cy="1323975"/>
                <wp:effectExtent l="0" t="0" r="19050" b="28575"/>
                <wp:wrapNone/>
                <wp:docPr id="21" name="Прямоугольник 21"/>
                <wp:cNvGraphicFramePr/>
                <a:graphic xmlns:a="http://schemas.openxmlformats.org/drawingml/2006/main">
                  <a:graphicData uri="http://schemas.microsoft.com/office/word/2010/wordprocessingShape">
                    <wps:wsp>
                      <wps:cNvSpPr/>
                      <wps:spPr>
                        <a:xfrm>
                          <a:off x="0" y="0"/>
                          <a:ext cx="1219200" cy="1323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51118" id="Прямоугольник 21" o:spid="_x0000_s1026" style="position:absolute;margin-left:0;margin-top:.55pt;width:96pt;height:104.25pt;z-index:25167667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" fillcolor="white [3212]" strokecolor="#243f60 [1604]" strokeweight="2pt">
                <w10:wrap anchorx="page"/>
              </v:rect>
            </w:pict>
          </mc:Fallback>
        </mc:AlternateContent>
      </w:r>
      <w:r>
        <w:rPr>
          <w:noProof/>
          <w:lang w:eastAsia="ru-RU"/>
        </w:rPr>
        <w:drawing>
          <wp:anchor distT="0" distB="0" distL="114300" distR="114300" simplePos="0" relativeHeight="251675648" behindDoc="0" locked="0" layoutInCell="1" allowOverlap="1" wp14:anchorId="00CB53BD" wp14:editId="13581BE8">
            <wp:simplePos x="0" y="0"/>
            <wp:positionH relativeFrom="margin">
              <wp:align>left</wp:align>
            </wp:positionH>
            <wp:positionV relativeFrom="paragraph">
              <wp:posOffset>16510</wp:posOffset>
            </wp:positionV>
            <wp:extent cx="1304925" cy="1304925"/>
            <wp:effectExtent l="0" t="0" r="9525" b="9525"/>
            <wp:wrapNone/>
            <wp:docPr id="20" name="Рисунок 20" descr="ÐÐ°ÑÑÐ¸Ð½ÐºÐ¸ Ð¿Ð¾ Ð·Ð°Ð¿ÑÐ¾ÑÑ sharp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Ð°ÑÑÐ¸Ð½ÐºÐ¸ Ð¿Ð¾ Ð·Ð°Ð¿ÑÐ¾ÑÑ sharp sens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0763" w:rsidRDefault="00F30763" w:rsidP="008B3622">
      <w:pPr>
        <w:spacing w:before="240" w:after="0"/>
        <w:ind w:firstLine="567"/>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79744" behindDoc="0" locked="0" layoutInCell="1" allowOverlap="1" wp14:anchorId="36334722" wp14:editId="683CBD00">
                <wp:simplePos x="0" y="0"/>
                <wp:positionH relativeFrom="column">
                  <wp:posOffset>1329690</wp:posOffset>
                </wp:positionH>
                <wp:positionV relativeFrom="paragraph">
                  <wp:posOffset>181610</wp:posOffset>
                </wp:positionV>
                <wp:extent cx="714375" cy="276225"/>
                <wp:effectExtent l="0" t="19050" r="47625" b="47625"/>
                <wp:wrapNone/>
                <wp:docPr id="24" name="Стрелка вправо 24"/>
                <wp:cNvGraphicFramePr/>
                <a:graphic xmlns:a="http://schemas.openxmlformats.org/drawingml/2006/main">
                  <a:graphicData uri="http://schemas.microsoft.com/office/word/2010/wordprocessingShape">
                    <wps:wsp>
                      <wps:cNvSpPr/>
                      <wps:spPr>
                        <a:xfrm>
                          <a:off x="0" y="0"/>
                          <a:ext cx="714375"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91000" id="Стрелка вправо 24" o:spid="_x0000_s1026" type="#_x0000_t13" style="position:absolute;margin-left:104.7pt;margin-top:14.3pt;width:56.25pt;height:21.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" adj="17424" fillcolor="#4f81bd [3204]" strokecolor="#243f60 [1604]" strokeweight="2pt"/>
            </w:pict>
          </mc:Fallback>
        </mc:AlternateContent>
      </w:r>
      <w:r>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81792" behindDoc="0" locked="0" layoutInCell="1" allowOverlap="1" wp14:anchorId="7D2BA2D4" wp14:editId="0E12AC8F">
                <wp:simplePos x="0" y="0"/>
                <wp:positionH relativeFrom="column">
                  <wp:posOffset>3381375</wp:posOffset>
                </wp:positionH>
                <wp:positionV relativeFrom="paragraph">
                  <wp:posOffset>180975</wp:posOffset>
                </wp:positionV>
                <wp:extent cx="714375" cy="276225"/>
                <wp:effectExtent l="0" t="19050" r="47625" b="47625"/>
                <wp:wrapNone/>
                <wp:docPr id="25" name="Стрелка вправо 25"/>
                <wp:cNvGraphicFramePr/>
                <a:graphic xmlns:a="http://schemas.openxmlformats.org/drawingml/2006/main">
                  <a:graphicData uri="http://schemas.microsoft.com/office/word/2010/wordprocessingShape">
                    <wps:wsp>
                      <wps:cNvSpPr/>
                      <wps:spPr>
                        <a:xfrm>
                          <a:off x="0" y="0"/>
                          <a:ext cx="714375"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B2369D" id="Стрелка вправо 25" o:spid="_x0000_s1026" type="#_x0000_t13" style="position:absolute;margin-left:266.25pt;margin-top:14.25pt;width:56.25pt;height:21.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" adj="17424" fillcolor="#4f81bd [3204]" strokecolor="#243f60 [1604]" strokeweight="2pt"/>
            </w:pict>
          </mc:Fallback>
        </mc:AlternateContent>
      </w:r>
      <w:r>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78720" behindDoc="0" locked="0" layoutInCell="1" allowOverlap="1" wp14:anchorId="7D72A211" wp14:editId="31C06841">
                <wp:simplePos x="0" y="0"/>
                <wp:positionH relativeFrom="page">
                  <wp:align>center</wp:align>
                </wp:positionH>
                <wp:positionV relativeFrom="paragraph">
                  <wp:posOffset>105410</wp:posOffset>
                </wp:positionV>
                <wp:extent cx="914400" cy="428625"/>
                <wp:effectExtent l="0" t="0" r="0" b="9525"/>
                <wp:wrapNone/>
                <wp:docPr id="23" name="Надпись 23"/>
                <wp:cNvGraphicFramePr/>
                <a:graphic xmlns:a="http://schemas.openxmlformats.org/drawingml/2006/main">
                  <a:graphicData uri="http://schemas.microsoft.com/office/word/2010/wordprocessingShape">
                    <wps:wsp>
                      <wps:cNvSpPr txBox="1"/>
                      <wps:spPr>
                        <a:xfrm>
                          <a:off x="0" y="0"/>
                          <a:ext cx="914400" cy="428625"/>
                        </a:xfrm>
                        <a:prstGeom prst="rect">
                          <a:avLst/>
                        </a:prstGeom>
                        <a:solidFill>
                          <a:schemeClr val="bg1"/>
                        </a:solidFill>
                        <a:ln w="6350">
                          <a:noFill/>
                        </a:ln>
                      </wps:spPr>
                      <wps:txbx>
                        <w:txbxContent>
                          <w:p w:rsidR="005B723E" w:rsidRPr="00F30763" w:rsidRDefault="005B723E">
                            <w:pPr>
                              <w:rPr>
                                <w:rFonts w:ascii="Times New Roman" w:hAnsi="Times New Roman" w:cs="Times New Roman"/>
                                <w:sz w:val="36"/>
                                <w:lang w:val="en-US"/>
                              </w:rPr>
                            </w:pPr>
                            <w:r w:rsidRPr="00F30763">
                              <w:rPr>
                                <w:rFonts w:ascii="Times New Roman" w:hAnsi="Times New Roman" w:cs="Times New Roman"/>
                                <w:sz w:val="36"/>
                                <w:lang w:val="en-US"/>
                              </w:rPr>
                              <w:t>ADC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72A211" id="Надпись 23" o:spid="_x0000_s1031" type="#_x0000_t202" style="position:absolute;left:0;text-align:left;margin-left:0;margin-top:8.3pt;width:1in;height:33.75pt;z-index:251678720;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" fillcolor="white [3212]" stroked="f" strokeweight=".5pt">
                <v:textbox>
                  <w:txbxContent>
                    <w:p w:rsidR="005B723E" w:rsidRPr="00F30763" w:rsidRDefault="005B723E">
                      <w:pPr>
                        <w:rPr>
                          <w:rFonts w:ascii="Times New Roman" w:hAnsi="Times New Roman" w:cs="Times New Roman"/>
                          <w:sz w:val="36"/>
                          <w:lang w:val="en-US"/>
                        </w:rPr>
                      </w:pPr>
                      <w:r w:rsidRPr="00F30763">
                        <w:rPr>
                          <w:rFonts w:ascii="Times New Roman" w:hAnsi="Times New Roman" w:cs="Times New Roman"/>
                          <w:sz w:val="36"/>
                          <w:lang w:val="en-US"/>
                        </w:rPr>
                        <w:t>ADC</w:t>
                      </w:r>
                    </w:p>
                  </w:txbxContent>
                </v:textbox>
                <w10:wrap anchorx="page"/>
              </v:shape>
            </w:pict>
          </mc:Fallback>
        </mc:AlternateContent>
      </w:r>
    </w:p>
    <w:p w:rsidR="00F30763" w:rsidRDefault="00F30763" w:rsidP="008B3622">
      <w:pPr>
        <w:spacing w:before="240" w:after="0"/>
        <w:ind w:firstLine="567"/>
        <w:jc w:val="both"/>
        <w:rPr>
          <w:rFonts w:ascii="Times New Roman" w:eastAsia="Times New Roman" w:hAnsi="Times New Roman" w:cs="Times New Roman"/>
          <w:sz w:val="28"/>
          <w:szCs w:val="24"/>
          <w:lang w:val="en-US" w:eastAsia="ru-RU"/>
        </w:rPr>
      </w:pPr>
    </w:p>
    <w:p w:rsidR="00F30763" w:rsidRDefault="00F30763" w:rsidP="00F30763">
      <w:pPr>
        <w:spacing w:after="0" w:line="240" w:lineRule="auto"/>
        <w:jc w:val="center"/>
        <w:rPr>
          <w:rFonts w:ascii="Times New Roman" w:eastAsia="Times New Roman" w:hAnsi="Times New Roman" w:cs="Times New Roman"/>
          <w:sz w:val="28"/>
          <w:szCs w:val="24"/>
          <w:lang w:val="en-US" w:eastAsia="ru-RU"/>
        </w:rPr>
      </w:pPr>
    </w:p>
    <w:p w:rsidR="00F30763" w:rsidRPr="00A400FE" w:rsidRDefault="00F30763" w:rsidP="00F30763">
      <w:pPr>
        <w:spacing w:before="240" w:after="0" w:line="360" w:lineRule="auto"/>
        <w:jc w:val="center"/>
        <w:rPr>
          <w:rFonts w:ascii="Times New Roman" w:eastAsia="Times New Roman" w:hAnsi="Times New Roman" w:cs="Times New Roman"/>
          <w:sz w:val="24"/>
          <w:szCs w:val="24"/>
          <w:lang w:val="en-US" w:eastAsia="ru-RU"/>
        </w:rPr>
      </w:pPr>
      <w:r w:rsidRPr="00A400FE">
        <w:rPr>
          <w:rFonts w:ascii="Times New Roman" w:eastAsia="Times New Roman" w:hAnsi="Times New Roman" w:cs="Times New Roman"/>
          <w:sz w:val="24"/>
          <w:szCs w:val="24"/>
          <w:lang w:val="en-US" w:eastAsia="ru-RU"/>
        </w:rPr>
        <w:t xml:space="preserve">Fig. </w:t>
      </w:r>
      <w:r w:rsidR="00A400FE" w:rsidRPr="00A400FE">
        <w:rPr>
          <w:rFonts w:ascii="Times New Roman" w:eastAsia="Times New Roman" w:hAnsi="Times New Roman" w:cs="Times New Roman"/>
          <w:sz w:val="24"/>
          <w:szCs w:val="24"/>
          <w:lang w:eastAsia="ru-RU"/>
        </w:rPr>
        <w:t>9</w:t>
      </w:r>
      <w:r w:rsidRPr="00A400FE">
        <w:rPr>
          <w:rFonts w:ascii="Times New Roman" w:eastAsia="Times New Roman" w:hAnsi="Times New Roman" w:cs="Times New Roman"/>
          <w:sz w:val="24"/>
          <w:szCs w:val="24"/>
          <w:lang w:val="en-US" w:eastAsia="ru-RU"/>
        </w:rPr>
        <w:t xml:space="preserve">. </w:t>
      </w:r>
      <w:r w:rsidR="002A2F1D" w:rsidRPr="00A400FE">
        <w:rPr>
          <w:rFonts w:ascii="Times New Roman" w:eastAsia="Times New Roman" w:hAnsi="Times New Roman" w:cs="Times New Roman"/>
          <w:sz w:val="24"/>
          <w:szCs w:val="24"/>
          <w:lang w:val="en-US" w:eastAsia="ru-RU"/>
        </w:rPr>
        <w:t xml:space="preserve">ADC-unit </w:t>
      </w:r>
    </w:p>
    <w:p w:rsidR="00F30763" w:rsidRDefault="002A2F1D" w:rsidP="008B3622">
      <w:pPr>
        <w:spacing w:before="240" w:after="0"/>
        <w:ind w:firstLine="567"/>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val="en-US" w:eastAsia="ru-RU"/>
        </w:rPr>
        <w:t>To work with ADC you need to initialize this unit, it will «tell» your microcontroller that you want to use it. The additional information about meaning of all setting</w:t>
      </w:r>
      <w:r w:rsidR="004D6AB3">
        <w:rPr>
          <w:rFonts w:ascii="Times New Roman" w:eastAsia="Times New Roman" w:hAnsi="Times New Roman" w:cs="Times New Roman"/>
          <w:sz w:val="28"/>
          <w:szCs w:val="24"/>
          <w:lang w:val="en-US" w:eastAsia="ru-RU"/>
        </w:rPr>
        <w:t>s</w:t>
      </w:r>
      <w:r>
        <w:rPr>
          <w:rFonts w:ascii="Times New Roman" w:eastAsia="Times New Roman" w:hAnsi="Times New Roman" w:cs="Times New Roman"/>
          <w:sz w:val="28"/>
          <w:szCs w:val="24"/>
          <w:lang w:val="en-US" w:eastAsia="ru-RU"/>
        </w:rPr>
        <w:t xml:space="preserve"> you can find in datasheet. </w:t>
      </w:r>
    </w:p>
    <w:p w:rsidR="00A01DA1" w:rsidRDefault="00FC6DA9" w:rsidP="00473DE7">
      <w:pPr>
        <w:spacing w:after="0"/>
        <w:ind w:firstLine="567"/>
        <w:jc w:val="both"/>
        <w:rPr>
          <w:rFonts w:ascii="Times New Roman" w:hAnsi="Times New Roman" w:cs="Times New Roman"/>
          <w:sz w:val="28"/>
          <w:lang w:val="en-US"/>
        </w:rPr>
      </w:pPr>
      <w:r w:rsidRPr="008D46B3">
        <w:rPr>
          <w:rStyle w:val="hps"/>
          <w:rFonts w:ascii="Times New Roman" w:hAnsi="Times New Roman" w:cs="Times New Roman"/>
          <w:sz w:val="28"/>
          <w:lang w:val="en-US"/>
        </w:rPr>
        <w:t>Example</w:t>
      </w:r>
      <w:r w:rsidR="00A01DA1" w:rsidRPr="008D46B3">
        <w:rPr>
          <w:rStyle w:val="hps"/>
          <w:rFonts w:ascii="Times New Roman" w:hAnsi="Times New Roman" w:cs="Times New Roman"/>
          <w:sz w:val="28"/>
          <w:lang w:val="en-US"/>
        </w:rPr>
        <w:t xml:space="preserve"> of</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functions</w:t>
      </w:r>
      <w:r w:rsidRPr="008D46B3">
        <w:rPr>
          <w:rFonts w:ascii="Times New Roman" w:hAnsi="Times New Roman" w:cs="Times New Roman"/>
          <w:sz w:val="28"/>
          <w:lang w:val="en-US"/>
        </w:rPr>
        <w:t xml:space="preserve"> </w:t>
      </w:r>
      <w:r w:rsidR="00A01DA1" w:rsidRPr="008D46B3">
        <w:rPr>
          <w:rStyle w:val="hps"/>
          <w:rFonts w:ascii="Times New Roman" w:hAnsi="Times New Roman" w:cs="Times New Roman"/>
          <w:sz w:val="28"/>
          <w:lang w:val="en-US"/>
        </w:rPr>
        <w:t>for</w:t>
      </w:r>
      <w:r w:rsidRPr="008D46B3">
        <w:rPr>
          <w:rStyle w:val="hps"/>
          <w:rFonts w:ascii="Times New Roman" w:hAnsi="Times New Roman" w:cs="Times New Roman"/>
          <w:sz w:val="28"/>
          <w:lang w:val="en-US"/>
        </w:rPr>
        <w:t xml:space="preserve"> run</w:t>
      </w:r>
      <w:r w:rsidR="00A01DA1" w:rsidRPr="008D46B3">
        <w:rPr>
          <w:rStyle w:val="hps"/>
          <w:rFonts w:ascii="Times New Roman" w:hAnsi="Times New Roman" w:cs="Times New Roman"/>
          <w:sz w:val="28"/>
          <w:lang w:val="en-US"/>
        </w:rPr>
        <w:t>ning</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ADC</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conversion</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 xml:space="preserve">is shown in </w:t>
      </w:r>
      <w:r w:rsidRPr="0080149A">
        <w:rPr>
          <w:rStyle w:val="hps"/>
          <w:rFonts w:ascii="Times New Roman" w:hAnsi="Times New Roman" w:cs="Times New Roman"/>
          <w:sz w:val="28"/>
          <w:lang w:val="en-US"/>
        </w:rPr>
        <w:t>Listing</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2</w:t>
      </w:r>
      <w:r w:rsidRPr="008D46B3">
        <w:rPr>
          <w:rFonts w:ascii="Times New Roman" w:hAnsi="Times New Roman" w:cs="Times New Roman"/>
          <w:sz w:val="28"/>
          <w:lang w:val="en-US"/>
        </w:rPr>
        <w:t>.</w:t>
      </w:r>
    </w:p>
    <w:p w:rsidR="00A400FE" w:rsidRPr="008D46B3" w:rsidRDefault="00A400FE" w:rsidP="00473DE7">
      <w:pPr>
        <w:spacing w:after="0"/>
        <w:ind w:firstLine="567"/>
        <w:jc w:val="both"/>
        <w:rPr>
          <w:rFonts w:ascii="Times New Roman" w:hAnsi="Times New Roman" w:cs="Times New Roman"/>
          <w:sz w:val="28"/>
          <w:lang w:val="en-US"/>
        </w:rPr>
      </w:pPr>
    </w:p>
    <w:p w:rsidR="00FC6DA9" w:rsidRPr="00334DF3" w:rsidRDefault="00FC6DA9" w:rsidP="00334DF3">
      <w:pPr>
        <w:spacing w:before="240" w:after="0"/>
        <w:ind w:firstLine="567"/>
        <w:jc w:val="right"/>
        <w:rPr>
          <w:rStyle w:val="hps"/>
          <w:rFonts w:ascii="Times New Roman" w:hAnsi="Times New Roman" w:cs="Times New Roman"/>
          <w:sz w:val="28"/>
          <w:szCs w:val="28"/>
          <w:lang w:val="en-US"/>
        </w:rPr>
      </w:pPr>
      <w:r w:rsidRPr="00334DF3">
        <w:rPr>
          <w:rStyle w:val="hps"/>
          <w:rFonts w:ascii="Times New Roman" w:hAnsi="Times New Roman" w:cs="Times New Roman"/>
          <w:sz w:val="28"/>
          <w:szCs w:val="28"/>
          <w:lang w:val="en-US"/>
        </w:rPr>
        <w:lastRenderedPageBreak/>
        <w:t>Listing 2</w:t>
      </w:r>
      <w:r w:rsidR="00334DF3" w:rsidRPr="00334DF3">
        <w:rPr>
          <w:rStyle w:val="hps"/>
          <w:rFonts w:ascii="Times New Roman" w:hAnsi="Times New Roman" w:cs="Times New Roman"/>
          <w:sz w:val="28"/>
          <w:szCs w:val="28"/>
          <w:lang w:val="en-US"/>
        </w:rPr>
        <w:t>.1</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void </w:t>
      </w:r>
      <w:proofErr w:type="spellStart"/>
      <w:r w:rsidRPr="002A2F1D">
        <w:rPr>
          <w:rFonts w:ascii="Courier New" w:hAnsi="Courier New" w:cs="Courier New"/>
          <w:sz w:val="24"/>
          <w:szCs w:val="24"/>
          <w:lang w:val="en-US"/>
        </w:rPr>
        <w:t>Adc_</w:t>
      </w:r>
      <w:proofErr w:type="gramStart"/>
      <w:r w:rsidRPr="002A2F1D">
        <w:rPr>
          <w:rFonts w:ascii="Courier New" w:hAnsi="Courier New" w:cs="Courier New"/>
          <w:sz w:val="24"/>
          <w:szCs w:val="24"/>
          <w:lang w:val="en-US"/>
        </w:rPr>
        <w:t>init</w:t>
      </w:r>
      <w:proofErr w:type="spellEnd"/>
      <w:r w:rsidRPr="002A2F1D">
        <w:rPr>
          <w:rFonts w:ascii="Courier New" w:hAnsi="Courier New" w:cs="Courier New"/>
          <w:sz w:val="24"/>
          <w:szCs w:val="24"/>
          <w:lang w:val="en-US"/>
        </w:rPr>
        <w:t>(</w:t>
      </w:r>
      <w:proofErr w:type="gramEnd"/>
      <w:r w:rsidRPr="002A2F1D">
        <w:rPr>
          <w:rFonts w:ascii="Courier New" w:hAnsi="Courier New" w:cs="Courier New"/>
          <w:sz w:val="24"/>
          <w:szCs w:val="24"/>
          <w:lang w:val="en-US"/>
        </w:rPr>
        <w:t>)</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    TRISA|=0b00101111; //</w:t>
      </w:r>
      <w:r w:rsidRPr="002A2F1D">
        <w:rPr>
          <w:rFonts w:ascii="Courier New" w:hAnsi="Courier New" w:cs="Courier New"/>
          <w:i/>
          <w:sz w:val="24"/>
          <w:szCs w:val="24"/>
          <w:lang w:val="en-US"/>
        </w:rPr>
        <w:t xml:space="preserve"> setting ports RA0, RA1, RA2, RA3, RA5 as inputs</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    TRISE|=0b00000111; //</w:t>
      </w:r>
      <w:r w:rsidRPr="002A2F1D">
        <w:rPr>
          <w:rFonts w:ascii="Courier New" w:hAnsi="Courier New" w:cs="Courier New"/>
          <w:i/>
          <w:sz w:val="24"/>
          <w:szCs w:val="24"/>
          <w:lang w:val="en-US"/>
        </w:rPr>
        <w:t xml:space="preserve"> setting ports RE0, RE1, RE2 as inputs</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    ADCON1bits.PCFG=0b0111; // </w:t>
      </w:r>
      <w:r w:rsidRPr="002A2F1D">
        <w:rPr>
          <w:rFonts w:ascii="Courier New" w:hAnsi="Courier New" w:cs="Courier New"/>
          <w:i/>
          <w:sz w:val="24"/>
          <w:szCs w:val="24"/>
          <w:lang w:val="en-US"/>
        </w:rPr>
        <w:t>configuration of analog-digital ports</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    ADCON1bits.VCFG=0b00; // </w:t>
      </w:r>
      <w:r w:rsidRPr="002A2F1D">
        <w:rPr>
          <w:rFonts w:ascii="Courier New" w:hAnsi="Courier New" w:cs="Courier New"/>
          <w:i/>
          <w:sz w:val="24"/>
          <w:szCs w:val="24"/>
          <w:lang w:val="en-US"/>
        </w:rPr>
        <w:t xml:space="preserve">reference voltage </w:t>
      </w:r>
      <w:proofErr w:type="spellStart"/>
      <w:r w:rsidRPr="002A2F1D">
        <w:rPr>
          <w:rFonts w:ascii="Courier New" w:hAnsi="Courier New" w:cs="Courier New"/>
          <w:i/>
          <w:sz w:val="24"/>
          <w:szCs w:val="24"/>
          <w:lang w:val="en-US"/>
        </w:rPr>
        <w:t>Vss</w:t>
      </w:r>
      <w:proofErr w:type="spellEnd"/>
      <w:r w:rsidRPr="002A2F1D">
        <w:rPr>
          <w:rFonts w:ascii="Courier New" w:hAnsi="Courier New" w:cs="Courier New"/>
          <w:i/>
          <w:sz w:val="24"/>
          <w:szCs w:val="24"/>
          <w:lang w:val="en-US"/>
        </w:rPr>
        <w:t xml:space="preserve"> </w:t>
      </w:r>
      <w:proofErr w:type="spellStart"/>
      <w:r w:rsidRPr="002A2F1D">
        <w:rPr>
          <w:rFonts w:ascii="Courier New" w:hAnsi="Courier New" w:cs="Courier New"/>
          <w:i/>
          <w:sz w:val="24"/>
          <w:szCs w:val="24"/>
          <w:lang w:val="en-US"/>
        </w:rPr>
        <w:t>Vdd</w:t>
      </w:r>
      <w:proofErr w:type="spellEnd"/>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    ADCON2bits.ACQT=0b111;// </w:t>
      </w:r>
      <w:r w:rsidRPr="002A2F1D">
        <w:rPr>
          <w:rFonts w:ascii="Courier New" w:hAnsi="Courier New" w:cs="Courier New"/>
          <w:i/>
          <w:sz w:val="24"/>
          <w:szCs w:val="24"/>
          <w:lang w:val="en-US"/>
        </w:rPr>
        <w:t>conversion time 20 Tad</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    ADCON2bits.ADCS=0b110;// </w:t>
      </w:r>
      <w:r w:rsidRPr="002A2F1D">
        <w:rPr>
          <w:rFonts w:ascii="Courier New" w:hAnsi="Courier New" w:cs="Courier New"/>
          <w:i/>
          <w:sz w:val="24"/>
          <w:szCs w:val="24"/>
          <w:lang w:val="en-US"/>
        </w:rPr>
        <w:t xml:space="preserve">conversion frequency </w:t>
      </w:r>
      <w:proofErr w:type="spellStart"/>
      <w:r w:rsidRPr="002A2F1D">
        <w:rPr>
          <w:rFonts w:ascii="Courier New" w:hAnsi="Courier New" w:cs="Courier New"/>
          <w:i/>
          <w:sz w:val="24"/>
          <w:szCs w:val="24"/>
          <w:lang w:val="en-US"/>
        </w:rPr>
        <w:t>Fosc</w:t>
      </w:r>
      <w:proofErr w:type="spellEnd"/>
      <w:r w:rsidRPr="002A2F1D">
        <w:rPr>
          <w:rFonts w:ascii="Courier New" w:hAnsi="Courier New" w:cs="Courier New"/>
          <w:i/>
          <w:sz w:val="24"/>
          <w:szCs w:val="24"/>
          <w:lang w:val="en-US"/>
        </w:rPr>
        <w:t>/64</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    ADCON2bits.ADFM=0;//</w:t>
      </w:r>
      <w:r w:rsidRPr="002A2F1D">
        <w:rPr>
          <w:rFonts w:ascii="Courier New" w:hAnsi="Courier New" w:cs="Courier New"/>
          <w:i/>
          <w:sz w:val="24"/>
          <w:szCs w:val="24"/>
          <w:lang w:val="en-US"/>
        </w:rPr>
        <w:t xml:space="preserve"> left offset</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    ADCON0bits.ADON=1; // </w:t>
      </w:r>
      <w:r w:rsidRPr="002A2F1D">
        <w:rPr>
          <w:rFonts w:ascii="Courier New" w:hAnsi="Courier New" w:cs="Courier New"/>
          <w:i/>
          <w:sz w:val="24"/>
          <w:szCs w:val="24"/>
          <w:lang w:val="en-US"/>
        </w:rPr>
        <w:t>ADC is on</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w:t>
      </w:r>
    </w:p>
    <w:p w:rsidR="00334DF3" w:rsidRDefault="00EF2BFC" w:rsidP="00EF2BFC">
      <w:pPr>
        <w:spacing w:line="360" w:lineRule="auto"/>
        <w:ind w:firstLine="709"/>
        <w:contextualSpacing/>
        <w:jc w:val="both"/>
        <w:rPr>
          <w:rFonts w:ascii="Times New Roman" w:hAnsi="Times New Roman" w:cs="Times New Roman"/>
          <w:sz w:val="28"/>
          <w:szCs w:val="24"/>
          <w:lang w:val="en-US"/>
        </w:rPr>
      </w:pPr>
      <w:r w:rsidRPr="00EF2BFC">
        <w:rPr>
          <w:rFonts w:ascii="Times New Roman" w:hAnsi="Times New Roman" w:cs="Times New Roman"/>
          <w:sz w:val="28"/>
          <w:szCs w:val="24"/>
          <w:lang w:val="en-US"/>
        </w:rPr>
        <w:t xml:space="preserve">Function </w:t>
      </w:r>
      <w:proofErr w:type="spellStart"/>
      <w:r w:rsidRPr="00EF2BFC">
        <w:rPr>
          <w:rFonts w:ascii="Courier New" w:hAnsi="Courier New" w:cs="Courier New"/>
          <w:sz w:val="28"/>
          <w:szCs w:val="24"/>
          <w:lang w:val="en-US"/>
        </w:rPr>
        <w:t>Adc_</w:t>
      </w:r>
      <w:proofErr w:type="gramStart"/>
      <w:r w:rsidRPr="00EF2BFC">
        <w:rPr>
          <w:rFonts w:ascii="Courier New" w:hAnsi="Courier New" w:cs="Courier New"/>
          <w:sz w:val="28"/>
          <w:szCs w:val="24"/>
          <w:lang w:val="en-US"/>
        </w:rPr>
        <w:t>init</w:t>
      </w:r>
      <w:proofErr w:type="spellEnd"/>
      <w:r w:rsidRPr="00EF2BFC">
        <w:rPr>
          <w:rFonts w:ascii="Courier New" w:hAnsi="Courier New" w:cs="Courier New"/>
          <w:sz w:val="28"/>
          <w:szCs w:val="24"/>
          <w:lang w:val="en-US"/>
        </w:rPr>
        <w:t>(</w:t>
      </w:r>
      <w:proofErr w:type="gramEnd"/>
      <w:r w:rsidRPr="00EF2BFC">
        <w:rPr>
          <w:rFonts w:ascii="Courier New" w:hAnsi="Courier New" w:cs="Courier New"/>
          <w:sz w:val="28"/>
          <w:szCs w:val="24"/>
          <w:lang w:val="en-US"/>
        </w:rPr>
        <w:t>)</w:t>
      </w:r>
      <w:r w:rsidRPr="00EF2BFC">
        <w:rPr>
          <w:rFonts w:ascii="Times New Roman" w:hAnsi="Times New Roman" w:cs="Times New Roman"/>
          <w:sz w:val="28"/>
          <w:szCs w:val="24"/>
          <w:lang w:val="en-US"/>
        </w:rPr>
        <w:t xml:space="preserve"> is called inside of </w:t>
      </w:r>
      <w:proofErr w:type="spellStart"/>
      <w:r w:rsidRPr="00EF2BFC">
        <w:rPr>
          <w:rFonts w:ascii="Courier New" w:hAnsi="Courier New" w:cs="Courier New"/>
          <w:sz w:val="28"/>
          <w:szCs w:val="24"/>
          <w:lang w:val="en-US"/>
        </w:rPr>
        <w:t>init_all_units</w:t>
      </w:r>
      <w:proofErr w:type="spellEnd"/>
      <w:r w:rsidRPr="00EF2BFC">
        <w:rPr>
          <w:rFonts w:ascii="Courier New" w:hAnsi="Courier New" w:cs="Courier New"/>
          <w:sz w:val="28"/>
          <w:szCs w:val="24"/>
          <w:lang w:val="en-US"/>
        </w:rPr>
        <w:t>()</w:t>
      </w:r>
      <w:r w:rsidRPr="00EF2BFC">
        <w:rPr>
          <w:rFonts w:ascii="Times New Roman" w:hAnsi="Times New Roman" w:cs="Times New Roman"/>
          <w:sz w:val="28"/>
          <w:szCs w:val="24"/>
          <w:lang w:val="en-US"/>
        </w:rPr>
        <w:t xml:space="preserve"> function, so you do not need to call it in your function. </w:t>
      </w:r>
      <w:r w:rsidR="002A2F1D">
        <w:rPr>
          <w:rFonts w:ascii="Times New Roman" w:hAnsi="Times New Roman" w:cs="Times New Roman"/>
          <w:sz w:val="28"/>
          <w:szCs w:val="24"/>
          <w:lang w:val="en-US"/>
        </w:rPr>
        <w:t>This function should be called only once, remember, that without initialization you cannot get any values from any device, and the compiler also will not tell you that it is a mistake.</w:t>
      </w:r>
    </w:p>
    <w:p w:rsidR="002A2F1D" w:rsidRPr="00EF2BFC" w:rsidRDefault="002A2F1D" w:rsidP="00EF2BFC">
      <w:pPr>
        <w:spacing w:line="360" w:lineRule="auto"/>
        <w:ind w:firstLine="709"/>
        <w:contextualSpacing/>
        <w:jc w:val="both"/>
        <w:rPr>
          <w:rFonts w:ascii="Times New Roman" w:hAnsi="Times New Roman" w:cs="Times New Roman"/>
          <w:sz w:val="28"/>
          <w:szCs w:val="24"/>
          <w:lang w:val="en-US"/>
        </w:rPr>
      </w:pPr>
      <w:r>
        <w:rPr>
          <w:rFonts w:ascii="Times New Roman" w:hAnsi="Times New Roman" w:cs="Times New Roman"/>
          <w:sz w:val="28"/>
          <w:szCs w:val="24"/>
          <w:lang w:val="en-US"/>
        </w:rPr>
        <w:t xml:space="preserve">To get values from sensors you need to use </w:t>
      </w:r>
      <w:proofErr w:type="spellStart"/>
      <w:r w:rsidRPr="002A2F1D">
        <w:rPr>
          <w:rFonts w:ascii="Courier New" w:hAnsi="Courier New" w:cs="Courier New"/>
          <w:sz w:val="28"/>
          <w:szCs w:val="24"/>
          <w:lang w:val="en-US"/>
        </w:rPr>
        <w:t>read_AD</w:t>
      </w:r>
      <w:r>
        <w:rPr>
          <w:rFonts w:ascii="Times New Roman" w:hAnsi="Times New Roman" w:cs="Times New Roman"/>
          <w:sz w:val="28"/>
          <w:szCs w:val="24"/>
          <w:lang w:val="en-US"/>
        </w:rPr>
        <w:t>C</w:t>
      </w:r>
      <w:proofErr w:type="spellEnd"/>
      <w:r>
        <w:rPr>
          <w:rFonts w:ascii="Times New Roman" w:hAnsi="Times New Roman" w:cs="Times New Roman"/>
          <w:sz w:val="28"/>
          <w:szCs w:val="24"/>
          <w:lang w:val="en-US"/>
        </w:rPr>
        <w:t xml:space="preserve"> function. Instead of </w:t>
      </w:r>
      <w:r w:rsidRPr="002A2F1D">
        <w:rPr>
          <w:rFonts w:ascii="Courier New" w:hAnsi="Courier New" w:cs="Courier New"/>
          <w:sz w:val="28"/>
          <w:szCs w:val="24"/>
          <w:lang w:val="en-US"/>
        </w:rPr>
        <w:t>channel</w:t>
      </w:r>
      <w:r>
        <w:rPr>
          <w:rFonts w:ascii="Times New Roman" w:hAnsi="Times New Roman" w:cs="Times New Roman"/>
          <w:sz w:val="28"/>
          <w:szCs w:val="24"/>
          <w:lang w:val="en-US"/>
        </w:rPr>
        <w:t xml:space="preserve"> you need to write the number of sensor that you want to use. The code is shown in Listing 2.2. </w:t>
      </w:r>
    </w:p>
    <w:p w:rsidR="00EF2BFC" w:rsidRPr="002A2F1D" w:rsidRDefault="002A2F1D" w:rsidP="002A2F1D">
      <w:pPr>
        <w:contextualSpacing/>
        <w:jc w:val="right"/>
        <w:rPr>
          <w:rFonts w:ascii="Times New Roman" w:hAnsi="Times New Roman" w:cs="Times New Roman"/>
          <w:sz w:val="28"/>
          <w:szCs w:val="24"/>
          <w:lang w:val="en-US"/>
        </w:rPr>
      </w:pPr>
      <w:r w:rsidRPr="002A2F1D">
        <w:rPr>
          <w:rFonts w:ascii="Times New Roman" w:hAnsi="Times New Roman" w:cs="Times New Roman"/>
          <w:sz w:val="28"/>
          <w:szCs w:val="24"/>
          <w:lang w:val="en-US"/>
        </w:rPr>
        <w:t>Listing 2.2.</w:t>
      </w:r>
    </w:p>
    <w:p w:rsidR="00135BFB" w:rsidRPr="002A2F1D" w:rsidRDefault="00135BFB" w:rsidP="00135BFB">
      <w:pPr>
        <w:contextualSpacing/>
        <w:rPr>
          <w:rFonts w:ascii="Courier New" w:hAnsi="Courier New" w:cs="Courier New"/>
          <w:sz w:val="24"/>
          <w:szCs w:val="24"/>
          <w:lang w:val="en-US"/>
        </w:rPr>
      </w:pPr>
      <w:proofErr w:type="spellStart"/>
      <w:r w:rsidRPr="002A2F1D">
        <w:rPr>
          <w:rFonts w:ascii="Courier New" w:hAnsi="Courier New" w:cs="Courier New"/>
          <w:sz w:val="24"/>
          <w:szCs w:val="24"/>
          <w:lang w:val="en-US"/>
        </w:rPr>
        <w:t>int</w:t>
      </w:r>
      <w:proofErr w:type="spellEnd"/>
      <w:r w:rsidRPr="002A2F1D">
        <w:rPr>
          <w:rFonts w:ascii="Courier New" w:hAnsi="Courier New" w:cs="Courier New"/>
          <w:sz w:val="24"/>
          <w:szCs w:val="24"/>
          <w:lang w:val="en-US"/>
        </w:rPr>
        <w:t xml:space="preserve"> </w:t>
      </w:r>
      <w:proofErr w:type="spellStart"/>
      <w:r w:rsidRPr="002A2F1D">
        <w:rPr>
          <w:rFonts w:ascii="Courier New" w:hAnsi="Courier New" w:cs="Courier New"/>
          <w:sz w:val="24"/>
          <w:szCs w:val="24"/>
          <w:lang w:val="en-US"/>
        </w:rPr>
        <w:t>read_</w:t>
      </w:r>
      <w:proofErr w:type="gramStart"/>
      <w:r w:rsidRPr="002A2F1D">
        <w:rPr>
          <w:rFonts w:ascii="Courier New" w:hAnsi="Courier New" w:cs="Courier New"/>
          <w:sz w:val="24"/>
          <w:szCs w:val="24"/>
          <w:lang w:val="en-US"/>
        </w:rPr>
        <w:t>Adc</w:t>
      </w:r>
      <w:proofErr w:type="spellEnd"/>
      <w:r w:rsidRPr="002A2F1D">
        <w:rPr>
          <w:rFonts w:ascii="Courier New" w:hAnsi="Courier New" w:cs="Courier New"/>
          <w:sz w:val="24"/>
          <w:szCs w:val="24"/>
          <w:lang w:val="en-US"/>
        </w:rPr>
        <w:t>(</w:t>
      </w:r>
      <w:r w:rsidR="00EF2BFC" w:rsidRPr="002A2F1D">
        <w:rPr>
          <w:rFonts w:ascii="Courier New" w:hAnsi="Courier New" w:cs="Courier New"/>
          <w:sz w:val="24"/>
          <w:szCs w:val="24"/>
          <w:lang w:val="en-US"/>
        </w:rPr>
        <w:t xml:space="preserve"> </w:t>
      </w:r>
      <w:proofErr w:type="spellStart"/>
      <w:r w:rsidR="00EF2BFC" w:rsidRPr="002A2F1D">
        <w:rPr>
          <w:rFonts w:ascii="Courier New" w:hAnsi="Courier New" w:cs="Courier New"/>
          <w:sz w:val="24"/>
          <w:szCs w:val="24"/>
          <w:lang w:val="en-US"/>
        </w:rPr>
        <w:t>int</w:t>
      </w:r>
      <w:proofErr w:type="spellEnd"/>
      <w:proofErr w:type="gramEnd"/>
      <w:r w:rsidR="00EF2BFC" w:rsidRPr="002A2F1D">
        <w:rPr>
          <w:rFonts w:ascii="Courier New" w:hAnsi="Courier New" w:cs="Courier New"/>
          <w:sz w:val="24"/>
          <w:szCs w:val="24"/>
          <w:lang w:val="en-US"/>
        </w:rPr>
        <w:t xml:space="preserve"> channel </w:t>
      </w:r>
      <w:r w:rsidRPr="002A2F1D">
        <w:rPr>
          <w:rFonts w:ascii="Courier New" w:hAnsi="Courier New" w:cs="Courier New"/>
          <w:sz w:val="24"/>
          <w:szCs w:val="24"/>
          <w:lang w:val="en-US"/>
        </w:rPr>
        <w:t>)</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    ADCON0bits.CHS=</w:t>
      </w:r>
      <w:r w:rsidR="00EF2BFC" w:rsidRPr="002A2F1D">
        <w:rPr>
          <w:rFonts w:ascii="Courier New" w:hAnsi="Courier New" w:cs="Courier New"/>
          <w:sz w:val="24"/>
          <w:szCs w:val="24"/>
          <w:lang w:val="en-US"/>
        </w:rPr>
        <w:t xml:space="preserve"> channel</w:t>
      </w:r>
      <w:r w:rsidRPr="002A2F1D">
        <w:rPr>
          <w:rFonts w:ascii="Courier New" w:hAnsi="Courier New" w:cs="Courier New"/>
          <w:sz w:val="24"/>
          <w:szCs w:val="24"/>
          <w:lang w:val="en-US"/>
        </w:rPr>
        <w:t xml:space="preserve">; // </w:t>
      </w:r>
      <w:r w:rsidRPr="002A2F1D">
        <w:rPr>
          <w:rFonts w:ascii="Courier New" w:hAnsi="Courier New" w:cs="Courier New"/>
          <w:i/>
          <w:sz w:val="24"/>
          <w:szCs w:val="24"/>
          <w:lang w:val="en-US"/>
        </w:rPr>
        <w:t>choice of analog channel</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    ADCON0bits.GO_DONE=1; // </w:t>
      </w:r>
      <w:r w:rsidRPr="002A2F1D">
        <w:rPr>
          <w:rFonts w:ascii="Courier New" w:hAnsi="Courier New" w:cs="Courier New"/>
          <w:i/>
          <w:sz w:val="24"/>
          <w:szCs w:val="24"/>
          <w:lang w:val="en-US"/>
        </w:rPr>
        <w:t>running conversion</w:t>
      </w:r>
    </w:p>
    <w:p w:rsidR="00135BFB" w:rsidRPr="002A2F1D"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    while(ADCON0bits.GO_DONE==1);      </w:t>
      </w:r>
    </w:p>
    <w:p w:rsidR="00135BFB" w:rsidRPr="002A2F1D" w:rsidRDefault="00135BFB" w:rsidP="00135BFB">
      <w:pPr>
        <w:contextualSpacing/>
        <w:rPr>
          <w:rFonts w:ascii="Courier New" w:hAnsi="Courier New" w:cs="Courier New"/>
          <w:i/>
          <w:sz w:val="24"/>
          <w:szCs w:val="24"/>
          <w:lang w:val="en-US"/>
        </w:rPr>
      </w:pPr>
      <w:r w:rsidRPr="002A2F1D">
        <w:rPr>
          <w:rFonts w:ascii="Courier New" w:hAnsi="Courier New" w:cs="Courier New"/>
          <w:sz w:val="24"/>
          <w:szCs w:val="24"/>
          <w:lang w:val="en-US"/>
        </w:rPr>
        <w:t xml:space="preserve">    return (ADRESH&lt;&lt;</w:t>
      </w:r>
      <w:proofErr w:type="gramStart"/>
      <w:r w:rsidRPr="002A2F1D">
        <w:rPr>
          <w:rFonts w:ascii="Courier New" w:hAnsi="Courier New" w:cs="Courier New"/>
          <w:sz w:val="24"/>
          <w:szCs w:val="24"/>
          <w:lang w:val="en-US"/>
        </w:rPr>
        <w:t>2)+(</w:t>
      </w:r>
      <w:proofErr w:type="gramEnd"/>
      <w:r w:rsidRPr="002A2F1D">
        <w:rPr>
          <w:rFonts w:ascii="Courier New" w:hAnsi="Courier New" w:cs="Courier New"/>
          <w:sz w:val="24"/>
          <w:szCs w:val="24"/>
          <w:lang w:val="en-US"/>
        </w:rPr>
        <w:t>ADRESL&gt;&gt;6);//</w:t>
      </w:r>
      <w:r w:rsidRPr="002A2F1D">
        <w:rPr>
          <w:rFonts w:ascii="Courier New" w:hAnsi="Courier New" w:cs="Courier New"/>
          <w:i/>
          <w:sz w:val="24"/>
          <w:szCs w:val="24"/>
          <w:lang w:val="en-US"/>
        </w:rPr>
        <w:t xml:space="preserve"> writing the result of conversion </w:t>
      </w:r>
    </w:p>
    <w:p w:rsidR="00135BFB" w:rsidRDefault="00135BFB" w:rsidP="00135BFB">
      <w:pPr>
        <w:contextualSpacing/>
        <w:rPr>
          <w:rFonts w:ascii="Courier New" w:hAnsi="Courier New" w:cs="Courier New"/>
          <w:sz w:val="24"/>
          <w:szCs w:val="24"/>
          <w:lang w:val="en-US"/>
        </w:rPr>
      </w:pPr>
      <w:r w:rsidRPr="002A2F1D">
        <w:rPr>
          <w:rFonts w:ascii="Courier New" w:hAnsi="Courier New" w:cs="Courier New"/>
          <w:sz w:val="24"/>
          <w:szCs w:val="24"/>
          <w:lang w:val="en-US"/>
        </w:rPr>
        <w:t>}</w:t>
      </w:r>
    </w:p>
    <w:p w:rsidR="002A2F1D" w:rsidRDefault="002A2F1D" w:rsidP="00A400FE">
      <w:pPr>
        <w:spacing w:after="0"/>
        <w:ind w:firstLine="567"/>
        <w:jc w:val="both"/>
        <w:rPr>
          <w:rStyle w:val="hps"/>
          <w:rFonts w:ascii="Times New Roman" w:hAnsi="Times New Roman" w:cs="Times New Roman"/>
          <w:sz w:val="28"/>
          <w:lang w:val="en-US"/>
        </w:rPr>
      </w:pPr>
      <w:r>
        <w:rPr>
          <w:rStyle w:val="hps"/>
          <w:rFonts w:ascii="Times New Roman" w:hAnsi="Times New Roman" w:cs="Times New Roman"/>
          <w:sz w:val="28"/>
          <w:lang w:val="en-US"/>
        </w:rPr>
        <w:t xml:space="preserve">In your main-function you need to initialize variable and put values from ADC in there. The example is shown in </w:t>
      </w:r>
      <w:proofErr w:type="spellStart"/>
      <w:r>
        <w:rPr>
          <w:rStyle w:val="hps"/>
          <w:rFonts w:ascii="Times New Roman" w:hAnsi="Times New Roman" w:cs="Times New Roman"/>
          <w:sz w:val="28"/>
          <w:lang w:val="en-US"/>
        </w:rPr>
        <w:t>Listining</w:t>
      </w:r>
      <w:proofErr w:type="spellEnd"/>
      <w:r>
        <w:rPr>
          <w:rStyle w:val="hps"/>
          <w:rFonts w:ascii="Times New Roman" w:hAnsi="Times New Roman" w:cs="Times New Roman"/>
          <w:sz w:val="28"/>
          <w:lang w:val="en-US"/>
        </w:rPr>
        <w:t xml:space="preserve"> 2.3. </w:t>
      </w:r>
    </w:p>
    <w:p w:rsidR="002A2F1D" w:rsidRDefault="002A2F1D" w:rsidP="00A400FE">
      <w:pPr>
        <w:spacing w:before="240" w:after="0"/>
        <w:ind w:firstLine="567"/>
        <w:jc w:val="right"/>
        <w:rPr>
          <w:rStyle w:val="hps"/>
          <w:rFonts w:ascii="Times New Roman" w:hAnsi="Times New Roman" w:cs="Times New Roman"/>
          <w:sz w:val="28"/>
          <w:lang w:val="en-US"/>
        </w:rPr>
      </w:pPr>
      <w:proofErr w:type="spellStart"/>
      <w:r>
        <w:rPr>
          <w:rStyle w:val="hps"/>
          <w:rFonts w:ascii="Times New Roman" w:hAnsi="Times New Roman" w:cs="Times New Roman"/>
          <w:sz w:val="28"/>
          <w:lang w:val="en-US"/>
        </w:rPr>
        <w:t>Listinig</w:t>
      </w:r>
      <w:proofErr w:type="spellEnd"/>
      <w:r>
        <w:rPr>
          <w:rStyle w:val="hps"/>
          <w:rFonts w:ascii="Times New Roman" w:hAnsi="Times New Roman" w:cs="Times New Roman"/>
          <w:sz w:val="28"/>
          <w:lang w:val="en-US"/>
        </w:rPr>
        <w:t xml:space="preserve"> 2.3.</w:t>
      </w:r>
    </w:p>
    <w:p w:rsidR="002A2F1D" w:rsidRPr="002A2F1D" w:rsidRDefault="002A2F1D" w:rsidP="002A2F1D">
      <w:pPr>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void </w:t>
      </w:r>
      <w:proofErr w:type="gramStart"/>
      <w:r w:rsidRPr="002A2F1D">
        <w:rPr>
          <w:rFonts w:ascii="Courier New" w:hAnsi="Courier New" w:cs="Courier New"/>
          <w:sz w:val="24"/>
          <w:szCs w:val="24"/>
          <w:lang w:val="en-US"/>
        </w:rPr>
        <w:t>main( )</w:t>
      </w:r>
      <w:proofErr w:type="gramEnd"/>
    </w:p>
    <w:p w:rsidR="002A2F1D" w:rsidRPr="002A2F1D" w:rsidRDefault="002A2F1D" w:rsidP="002A2F1D">
      <w:pPr>
        <w:contextualSpacing/>
        <w:rPr>
          <w:rFonts w:ascii="Courier New" w:hAnsi="Courier New" w:cs="Courier New"/>
          <w:sz w:val="24"/>
          <w:szCs w:val="24"/>
          <w:lang w:val="en-US"/>
        </w:rPr>
      </w:pPr>
      <w:r w:rsidRPr="002A2F1D">
        <w:rPr>
          <w:rFonts w:ascii="Courier New" w:hAnsi="Courier New" w:cs="Courier New"/>
          <w:sz w:val="24"/>
          <w:szCs w:val="24"/>
          <w:lang w:val="en-US"/>
        </w:rPr>
        <w:t>{</w:t>
      </w:r>
    </w:p>
    <w:p w:rsidR="002A2F1D" w:rsidRPr="002A2F1D" w:rsidRDefault="002A2F1D" w:rsidP="002A2F1D">
      <w:pPr>
        <w:contextualSpacing/>
        <w:rPr>
          <w:rFonts w:ascii="Courier New" w:hAnsi="Courier New" w:cs="Courier New"/>
          <w:sz w:val="24"/>
          <w:szCs w:val="24"/>
          <w:lang w:val="en-US"/>
        </w:rPr>
      </w:pPr>
      <w:r w:rsidRPr="002A2F1D">
        <w:rPr>
          <w:rFonts w:ascii="Courier New" w:hAnsi="Courier New" w:cs="Courier New"/>
          <w:sz w:val="24"/>
          <w:szCs w:val="24"/>
          <w:lang w:val="en-US"/>
        </w:rPr>
        <w:tab/>
      </w:r>
      <w:proofErr w:type="spellStart"/>
      <w:r w:rsidRPr="002A2F1D">
        <w:rPr>
          <w:rFonts w:ascii="Courier New" w:hAnsi="Courier New" w:cs="Courier New"/>
          <w:sz w:val="24"/>
          <w:szCs w:val="24"/>
          <w:lang w:val="en-US"/>
        </w:rPr>
        <w:t>Adc_</w:t>
      </w:r>
      <w:proofErr w:type="gramStart"/>
      <w:r w:rsidRPr="002A2F1D">
        <w:rPr>
          <w:rFonts w:ascii="Courier New" w:hAnsi="Courier New" w:cs="Courier New"/>
          <w:sz w:val="24"/>
          <w:szCs w:val="24"/>
          <w:lang w:val="en-US"/>
        </w:rPr>
        <w:t>init</w:t>
      </w:r>
      <w:proofErr w:type="spellEnd"/>
      <w:r w:rsidRPr="002A2F1D">
        <w:rPr>
          <w:rFonts w:ascii="Courier New" w:hAnsi="Courier New" w:cs="Courier New"/>
          <w:sz w:val="24"/>
          <w:szCs w:val="24"/>
          <w:lang w:val="en-US"/>
        </w:rPr>
        <w:t>( )</w:t>
      </w:r>
      <w:proofErr w:type="gramEnd"/>
      <w:r w:rsidRPr="002A2F1D">
        <w:rPr>
          <w:rFonts w:ascii="Courier New" w:hAnsi="Courier New" w:cs="Courier New"/>
          <w:sz w:val="24"/>
          <w:szCs w:val="24"/>
          <w:lang w:val="en-US"/>
        </w:rPr>
        <w:t xml:space="preserve">; </w:t>
      </w:r>
    </w:p>
    <w:p w:rsidR="002A2F1D" w:rsidRPr="002A2F1D" w:rsidRDefault="002A2F1D" w:rsidP="002A2F1D">
      <w:pPr>
        <w:ind w:left="708"/>
        <w:contextualSpacing/>
        <w:rPr>
          <w:rFonts w:ascii="Courier New" w:hAnsi="Courier New" w:cs="Courier New"/>
          <w:sz w:val="24"/>
          <w:szCs w:val="24"/>
          <w:lang w:val="en-US"/>
        </w:rPr>
      </w:pPr>
      <w:proofErr w:type="spellStart"/>
      <w:r w:rsidRPr="002A2F1D">
        <w:rPr>
          <w:rFonts w:ascii="Courier New" w:hAnsi="Courier New" w:cs="Courier New"/>
          <w:sz w:val="24"/>
          <w:szCs w:val="24"/>
          <w:lang w:val="en-US"/>
        </w:rPr>
        <w:t>int</w:t>
      </w:r>
      <w:proofErr w:type="spellEnd"/>
      <w:r w:rsidRPr="002A2F1D">
        <w:rPr>
          <w:rFonts w:ascii="Courier New" w:hAnsi="Courier New" w:cs="Courier New"/>
          <w:sz w:val="24"/>
          <w:szCs w:val="24"/>
          <w:lang w:val="en-US"/>
        </w:rPr>
        <w:t xml:space="preserve"> </w:t>
      </w:r>
      <w:proofErr w:type="spellStart"/>
      <w:r w:rsidRPr="002A2F1D">
        <w:rPr>
          <w:rFonts w:ascii="Courier New" w:hAnsi="Courier New" w:cs="Courier New"/>
          <w:sz w:val="24"/>
          <w:szCs w:val="24"/>
          <w:lang w:val="en-US"/>
        </w:rPr>
        <w:t>adc_value</w:t>
      </w:r>
      <w:proofErr w:type="spellEnd"/>
      <w:r w:rsidRPr="002A2F1D">
        <w:rPr>
          <w:rFonts w:ascii="Courier New" w:hAnsi="Courier New" w:cs="Courier New"/>
          <w:sz w:val="24"/>
          <w:szCs w:val="24"/>
          <w:lang w:val="en-US"/>
        </w:rPr>
        <w:t xml:space="preserve"> = 0;</w:t>
      </w:r>
    </w:p>
    <w:p w:rsidR="002A2F1D" w:rsidRPr="002A2F1D" w:rsidRDefault="002A2F1D" w:rsidP="002A2F1D">
      <w:pPr>
        <w:ind w:left="708"/>
        <w:contextualSpacing/>
        <w:rPr>
          <w:rFonts w:ascii="Courier New" w:hAnsi="Courier New" w:cs="Courier New"/>
          <w:sz w:val="24"/>
          <w:szCs w:val="24"/>
          <w:lang w:val="en-US"/>
        </w:rPr>
      </w:pPr>
      <w:proofErr w:type="gramStart"/>
      <w:r w:rsidRPr="002A2F1D">
        <w:rPr>
          <w:rFonts w:ascii="Courier New" w:hAnsi="Courier New" w:cs="Courier New"/>
          <w:sz w:val="24"/>
          <w:szCs w:val="24"/>
          <w:lang w:val="en-US"/>
        </w:rPr>
        <w:t>while(</w:t>
      </w:r>
      <w:proofErr w:type="gramEnd"/>
      <w:r w:rsidRPr="002A2F1D">
        <w:rPr>
          <w:rFonts w:ascii="Courier New" w:hAnsi="Courier New" w:cs="Courier New"/>
          <w:sz w:val="24"/>
          <w:szCs w:val="24"/>
          <w:lang w:val="en-US"/>
        </w:rPr>
        <w:t>1){</w:t>
      </w:r>
    </w:p>
    <w:p w:rsidR="002A2F1D" w:rsidRPr="002A2F1D" w:rsidRDefault="002A2F1D" w:rsidP="002A2F1D">
      <w:pPr>
        <w:ind w:left="708"/>
        <w:contextualSpacing/>
        <w:rPr>
          <w:rFonts w:ascii="Courier New" w:hAnsi="Courier New" w:cs="Courier New"/>
          <w:sz w:val="24"/>
          <w:szCs w:val="24"/>
          <w:lang w:val="en-US"/>
        </w:rPr>
      </w:pPr>
      <w:r w:rsidRPr="002A2F1D">
        <w:rPr>
          <w:rFonts w:ascii="Courier New" w:hAnsi="Courier New" w:cs="Courier New"/>
          <w:sz w:val="24"/>
          <w:szCs w:val="24"/>
          <w:lang w:val="en-US"/>
        </w:rPr>
        <w:t xml:space="preserve">    </w:t>
      </w:r>
      <w:proofErr w:type="spellStart"/>
      <w:r>
        <w:rPr>
          <w:rFonts w:ascii="Courier New" w:hAnsi="Courier New" w:cs="Courier New"/>
          <w:sz w:val="24"/>
          <w:szCs w:val="24"/>
          <w:lang w:val="en-US"/>
        </w:rPr>
        <w:t>adc</w:t>
      </w:r>
      <w:r w:rsidRPr="002A2F1D">
        <w:rPr>
          <w:rFonts w:ascii="Courier New" w:hAnsi="Courier New" w:cs="Courier New"/>
          <w:sz w:val="24"/>
          <w:szCs w:val="24"/>
          <w:lang w:val="en-US"/>
        </w:rPr>
        <w:t>_value</w:t>
      </w:r>
      <w:proofErr w:type="spellEnd"/>
      <w:r w:rsidRPr="002A2F1D">
        <w:rPr>
          <w:rFonts w:ascii="Courier New" w:hAnsi="Courier New" w:cs="Courier New"/>
          <w:sz w:val="24"/>
          <w:szCs w:val="24"/>
          <w:lang w:val="en-US"/>
        </w:rPr>
        <w:t xml:space="preserve"> = </w:t>
      </w:r>
      <w:proofErr w:type="spellStart"/>
      <w:r w:rsidRPr="002A2F1D">
        <w:rPr>
          <w:rFonts w:ascii="Courier New" w:hAnsi="Courier New" w:cs="Courier New"/>
          <w:sz w:val="24"/>
          <w:szCs w:val="24"/>
          <w:lang w:val="en-US"/>
        </w:rPr>
        <w:t>read_</w:t>
      </w:r>
      <w:proofErr w:type="gramStart"/>
      <w:r w:rsidRPr="002A2F1D">
        <w:rPr>
          <w:rFonts w:ascii="Courier New" w:hAnsi="Courier New" w:cs="Courier New"/>
          <w:sz w:val="24"/>
          <w:szCs w:val="24"/>
          <w:lang w:val="en-US"/>
        </w:rPr>
        <w:t>Adc</w:t>
      </w:r>
      <w:proofErr w:type="spellEnd"/>
      <w:r w:rsidRPr="002A2F1D">
        <w:rPr>
          <w:rFonts w:ascii="Courier New" w:hAnsi="Courier New" w:cs="Courier New"/>
          <w:sz w:val="24"/>
          <w:szCs w:val="24"/>
          <w:lang w:val="en-US"/>
        </w:rPr>
        <w:t>( 7</w:t>
      </w:r>
      <w:proofErr w:type="gramEnd"/>
      <w:r w:rsidRPr="002A2F1D">
        <w:rPr>
          <w:rFonts w:ascii="Courier New" w:hAnsi="Courier New" w:cs="Courier New"/>
          <w:sz w:val="24"/>
          <w:szCs w:val="24"/>
          <w:lang w:val="en-US"/>
        </w:rPr>
        <w:t xml:space="preserve"> ); </w:t>
      </w:r>
      <w:r>
        <w:rPr>
          <w:rFonts w:ascii="Courier New" w:hAnsi="Courier New" w:cs="Courier New"/>
          <w:sz w:val="24"/>
          <w:szCs w:val="24"/>
          <w:lang w:val="en-US"/>
        </w:rPr>
        <w:t xml:space="preserve">// read sensor </w:t>
      </w:r>
      <w:r w:rsidRPr="002A2F1D">
        <w:rPr>
          <w:rFonts w:ascii="Courier New" w:hAnsi="Courier New" w:cs="Courier New"/>
          <w:sz w:val="24"/>
          <w:szCs w:val="24"/>
          <w:lang w:val="en-US"/>
        </w:rPr>
        <w:t>№</w:t>
      </w:r>
      <w:r>
        <w:rPr>
          <w:rFonts w:ascii="Courier New" w:hAnsi="Courier New" w:cs="Courier New"/>
          <w:sz w:val="24"/>
          <w:szCs w:val="24"/>
          <w:lang w:val="en-US"/>
        </w:rPr>
        <w:t>7</w:t>
      </w:r>
    </w:p>
    <w:p w:rsidR="002A2F1D" w:rsidRPr="002A2F1D" w:rsidRDefault="002A2F1D" w:rsidP="002A2F1D">
      <w:pPr>
        <w:ind w:left="708"/>
        <w:contextualSpacing/>
        <w:rPr>
          <w:rFonts w:ascii="Courier New" w:hAnsi="Courier New" w:cs="Courier New"/>
          <w:sz w:val="24"/>
          <w:szCs w:val="24"/>
          <w:lang w:val="en-US"/>
        </w:rPr>
      </w:pPr>
      <w:r w:rsidRPr="002A2F1D">
        <w:rPr>
          <w:rFonts w:ascii="Courier New" w:hAnsi="Courier New" w:cs="Courier New"/>
          <w:sz w:val="24"/>
          <w:szCs w:val="24"/>
          <w:lang w:val="en-US"/>
        </w:rPr>
        <w:t>}</w:t>
      </w:r>
    </w:p>
    <w:p w:rsidR="002A2F1D" w:rsidRPr="002A2F1D" w:rsidRDefault="002A2F1D" w:rsidP="002A2F1D">
      <w:pPr>
        <w:contextualSpacing/>
        <w:rPr>
          <w:rFonts w:ascii="Courier New" w:hAnsi="Courier New" w:cs="Courier New"/>
          <w:sz w:val="24"/>
          <w:szCs w:val="24"/>
          <w:lang w:val="en-US"/>
        </w:rPr>
      </w:pPr>
      <w:r w:rsidRPr="002A2F1D">
        <w:rPr>
          <w:rFonts w:ascii="Courier New" w:hAnsi="Courier New" w:cs="Courier New"/>
          <w:sz w:val="24"/>
          <w:szCs w:val="24"/>
          <w:lang w:val="en-US"/>
        </w:rPr>
        <w:t>}</w:t>
      </w:r>
    </w:p>
    <w:p w:rsidR="002A2F1D" w:rsidRDefault="00A01DA1" w:rsidP="009C7860">
      <w:pPr>
        <w:spacing w:after="0"/>
        <w:ind w:firstLine="567"/>
        <w:jc w:val="both"/>
        <w:rPr>
          <w:rFonts w:ascii="Times New Roman" w:hAnsi="Times New Roman" w:cs="Times New Roman"/>
          <w:sz w:val="28"/>
          <w:lang w:val="en-US"/>
        </w:rPr>
      </w:pPr>
      <w:r w:rsidRPr="008D46B3">
        <w:rPr>
          <w:rStyle w:val="hps"/>
          <w:rFonts w:ascii="Times New Roman" w:hAnsi="Times New Roman" w:cs="Times New Roman"/>
          <w:sz w:val="28"/>
          <w:lang w:val="en-US"/>
        </w:rPr>
        <w:lastRenderedPageBreak/>
        <w:t>For interaction</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with the operator</w:t>
      </w:r>
      <w:r w:rsidRPr="008D46B3">
        <w:rPr>
          <w:rFonts w:ascii="Times New Roman" w:hAnsi="Times New Roman" w:cs="Times New Roman"/>
          <w:sz w:val="28"/>
          <w:lang w:val="en-US"/>
        </w:rPr>
        <w:t xml:space="preserve">, as well as for </w:t>
      </w:r>
      <w:r w:rsidRPr="008D46B3">
        <w:rPr>
          <w:rStyle w:val="hps"/>
          <w:rFonts w:ascii="Times New Roman" w:hAnsi="Times New Roman" w:cs="Times New Roman"/>
          <w:sz w:val="28"/>
          <w:lang w:val="en-US"/>
        </w:rPr>
        <w:t>displaying</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information useful</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for debugging</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software</w:t>
      </w:r>
      <w:r w:rsidRPr="008D46B3">
        <w:rPr>
          <w:rFonts w:ascii="Times New Roman" w:hAnsi="Times New Roman" w:cs="Times New Roman"/>
          <w:sz w:val="28"/>
          <w:lang w:val="en-US"/>
        </w:rPr>
        <w:t xml:space="preserve"> </w:t>
      </w:r>
      <w:r w:rsidR="009A1EA7" w:rsidRPr="008D46B3">
        <w:rPr>
          <w:rFonts w:ascii="Times New Roman" w:hAnsi="Times New Roman" w:cs="Times New Roman"/>
          <w:sz w:val="28"/>
          <w:lang w:val="en-US"/>
        </w:rPr>
        <w:t>the robot has a character display</w:t>
      </w:r>
      <w:r w:rsidRPr="008D46B3">
        <w:rPr>
          <w:rFonts w:ascii="Times New Roman" w:hAnsi="Times New Roman" w:cs="Times New Roman"/>
          <w:sz w:val="28"/>
          <w:lang w:val="en-US"/>
        </w:rPr>
        <w:t xml:space="preserve">. </w:t>
      </w:r>
      <w:r w:rsidR="002A2F1D">
        <w:rPr>
          <w:rFonts w:ascii="Times New Roman" w:hAnsi="Times New Roman" w:cs="Times New Roman"/>
          <w:sz w:val="28"/>
          <w:lang w:val="en-US"/>
        </w:rPr>
        <w:t xml:space="preserve">The LCD-display has 2 lines with 16 characters (fig. </w:t>
      </w:r>
      <w:r w:rsidR="00A400FE">
        <w:rPr>
          <w:rFonts w:ascii="Times New Roman" w:hAnsi="Times New Roman" w:cs="Times New Roman"/>
          <w:sz w:val="28"/>
        </w:rPr>
        <w:t>10</w:t>
      </w:r>
      <w:r w:rsidR="002A2F1D">
        <w:rPr>
          <w:rFonts w:ascii="Times New Roman" w:hAnsi="Times New Roman" w:cs="Times New Roman"/>
          <w:sz w:val="28"/>
          <w:lang w:val="en-US"/>
        </w:rPr>
        <w:t>).</w:t>
      </w:r>
      <w:r w:rsidR="009C7860">
        <w:rPr>
          <w:rFonts w:ascii="Times New Roman" w:hAnsi="Times New Roman" w:cs="Times New Roman"/>
          <w:sz w:val="28"/>
          <w:lang w:val="en-US"/>
        </w:rPr>
        <w:t xml:space="preserve"> To set the position of cursor you may use HEX-values: </w:t>
      </w:r>
    </w:p>
    <w:p w:rsidR="009C7860" w:rsidRDefault="009C7860" w:rsidP="009C7860">
      <w:pPr>
        <w:pStyle w:val="a5"/>
        <w:numPr>
          <w:ilvl w:val="0"/>
          <w:numId w:val="7"/>
        </w:numPr>
        <w:ind w:left="0" w:firstLine="0"/>
        <w:jc w:val="both"/>
        <w:rPr>
          <w:rFonts w:ascii="Times New Roman" w:hAnsi="Times New Roman" w:cs="Times New Roman"/>
          <w:sz w:val="28"/>
          <w:lang w:val="en-US"/>
        </w:rPr>
      </w:pPr>
      <w:r>
        <w:rPr>
          <w:rFonts w:ascii="Times New Roman" w:hAnsi="Times New Roman" w:cs="Times New Roman"/>
          <w:sz w:val="28"/>
          <w:lang w:val="en-US"/>
        </w:rPr>
        <w:t>For 1</w:t>
      </w:r>
      <w:r w:rsidR="00EF6B9D">
        <w:rPr>
          <w:rFonts w:ascii="Times New Roman" w:hAnsi="Times New Roman" w:cs="Times New Roman"/>
          <w:sz w:val="28"/>
          <w:lang w:val="en-US"/>
        </w:rPr>
        <w:t>st</w:t>
      </w:r>
      <w:r>
        <w:rPr>
          <w:rFonts w:ascii="Times New Roman" w:hAnsi="Times New Roman" w:cs="Times New Roman"/>
          <w:sz w:val="28"/>
          <w:lang w:val="en-US"/>
        </w:rPr>
        <w:t xml:space="preserve"> line: 0x80 </w:t>
      </w:r>
      <w:r w:rsidR="00A400FE" w:rsidRPr="00A400FE">
        <w:rPr>
          <w:rFonts w:ascii="Times New Roman" w:hAnsi="Times New Roman" w:cs="Times New Roman"/>
          <w:sz w:val="28"/>
          <w:lang w:val="en-US"/>
        </w:rPr>
        <w:t>-</w:t>
      </w:r>
      <w:r>
        <w:rPr>
          <w:rFonts w:ascii="Times New Roman" w:hAnsi="Times New Roman" w:cs="Times New Roman"/>
          <w:sz w:val="28"/>
          <w:lang w:val="en-US"/>
        </w:rPr>
        <w:t xml:space="preserve"> 0x8f;</w:t>
      </w:r>
    </w:p>
    <w:p w:rsidR="009C7860" w:rsidRPr="009C7860" w:rsidRDefault="00F87F88" w:rsidP="009C7860">
      <w:pPr>
        <w:pStyle w:val="a5"/>
        <w:numPr>
          <w:ilvl w:val="0"/>
          <w:numId w:val="7"/>
        </w:numPr>
        <w:ind w:left="0" w:firstLine="0"/>
        <w:jc w:val="both"/>
        <w:rPr>
          <w:rFonts w:ascii="Times New Roman" w:hAnsi="Times New Roman" w:cs="Times New Roman"/>
          <w:sz w:val="28"/>
          <w:lang w:val="en-US"/>
        </w:rPr>
      </w:pPr>
      <w:r>
        <w:rPr>
          <w:rFonts w:ascii="Times New Roman" w:hAnsi="Times New Roman" w:cs="Times New Roman"/>
          <w:noProof/>
          <w:sz w:val="28"/>
          <w:lang w:eastAsia="ru-RU"/>
        </w:rPr>
        <mc:AlternateContent>
          <mc:Choice Requires="wps">
            <w:drawing>
              <wp:anchor distT="0" distB="0" distL="114300" distR="114300" simplePos="0" relativeHeight="251687936" behindDoc="0" locked="0" layoutInCell="1" allowOverlap="1" wp14:anchorId="4E1349A0" wp14:editId="54FC6F4B">
                <wp:simplePos x="0" y="0"/>
                <wp:positionH relativeFrom="column">
                  <wp:posOffset>1691640</wp:posOffset>
                </wp:positionH>
                <wp:positionV relativeFrom="paragraph">
                  <wp:posOffset>304800</wp:posOffset>
                </wp:positionV>
                <wp:extent cx="628650" cy="257175"/>
                <wp:effectExtent l="0" t="0" r="0" b="9525"/>
                <wp:wrapNone/>
                <wp:docPr id="30" name="Надпись 30"/>
                <wp:cNvGraphicFramePr/>
                <a:graphic xmlns:a="http://schemas.openxmlformats.org/drawingml/2006/main">
                  <a:graphicData uri="http://schemas.microsoft.com/office/word/2010/wordprocessingShape">
                    <wps:wsp>
                      <wps:cNvSpPr txBox="1"/>
                      <wps:spPr>
                        <a:xfrm>
                          <a:off x="0" y="0"/>
                          <a:ext cx="628650" cy="257175"/>
                        </a:xfrm>
                        <a:prstGeom prst="rect">
                          <a:avLst/>
                        </a:prstGeom>
                        <a:solidFill>
                          <a:schemeClr val="lt1"/>
                        </a:solidFill>
                        <a:ln w="6350">
                          <a:noFill/>
                        </a:ln>
                      </wps:spPr>
                      <wps:txbx>
                        <w:txbxContent>
                          <w:p w:rsidR="005B723E" w:rsidRPr="002A2F1D" w:rsidRDefault="005B723E" w:rsidP="002A2F1D">
                            <w:pPr>
                              <w:jc w:val="center"/>
                              <w:rPr>
                                <w:rFonts w:ascii="Times New Roman" w:hAnsi="Times New Roman" w:cs="Times New Roman"/>
                                <w:sz w:val="24"/>
                                <w:lang w:val="en-US"/>
                              </w:rPr>
                            </w:pPr>
                            <w:r w:rsidRPr="002A2F1D">
                              <w:rPr>
                                <w:rFonts w:ascii="Times New Roman" w:hAnsi="Times New Roman" w:cs="Times New Roman"/>
                                <w:sz w:val="24"/>
                                <w:lang w:val="en-US"/>
                              </w:rPr>
                              <w:t>0x80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1349A0" id="Надпись 30" o:spid="_x0000_s1032" type="#_x0000_t202" style="position:absolute;left:0;text-align:left;margin-left:133.2pt;margin-top:24pt;width:49.5pt;height:20.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" fillcolor="white [3201]" stroked="f" strokeweight=".5pt">
                <v:textbox>
                  <w:txbxContent>
                    <w:p w:rsidR="005B723E" w:rsidRPr="002A2F1D" w:rsidRDefault="005B723E" w:rsidP="002A2F1D">
                      <w:pPr>
                        <w:jc w:val="center"/>
                        <w:rPr>
                          <w:rFonts w:ascii="Times New Roman" w:hAnsi="Times New Roman" w:cs="Times New Roman"/>
                          <w:sz w:val="24"/>
                          <w:lang w:val="en-US"/>
                        </w:rPr>
                      </w:pPr>
                      <w:r w:rsidRPr="002A2F1D">
                        <w:rPr>
                          <w:rFonts w:ascii="Times New Roman" w:hAnsi="Times New Roman" w:cs="Times New Roman"/>
                          <w:sz w:val="24"/>
                          <w:lang w:val="en-US"/>
                        </w:rPr>
                        <w:t>0x80</w:t>
                      </w:r>
                    </w:p>
                  </w:txbxContent>
                </v:textbox>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03296" behindDoc="0" locked="0" layoutInCell="1" allowOverlap="1" wp14:anchorId="5129920C" wp14:editId="42D4B55E">
                <wp:simplePos x="0" y="0"/>
                <wp:positionH relativeFrom="column">
                  <wp:posOffset>3771900</wp:posOffset>
                </wp:positionH>
                <wp:positionV relativeFrom="paragraph">
                  <wp:posOffset>301625</wp:posOffset>
                </wp:positionV>
                <wp:extent cx="619125" cy="228600"/>
                <wp:effectExtent l="0" t="0" r="28575" b="19050"/>
                <wp:wrapNone/>
                <wp:docPr id="39" name="Скругленный прямоугольник 39"/>
                <wp:cNvGraphicFramePr/>
                <a:graphic xmlns:a="http://schemas.openxmlformats.org/drawingml/2006/main">
                  <a:graphicData uri="http://schemas.microsoft.com/office/word/2010/wordprocessingShape">
                    <wps:wsp>
                      <wps:cNvSpPr/>
                      <wps:spPr>
                        <a:xfrm>
                          <a:off x="0" y="0"/>
                          <a:ext cx="619125" cy="228600"/>
                        </a:xfrm>
                        <a:prstGeom prst="round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3DF5B" id="Скругленный прямоугольник 39" o:spid="_x0000_s1026" style="position:absolute;margin-left:297pt;margin-top:23.75pt;width:48.75pt;height:18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" filled="f" strokecolor="#548dd4 [1951]" strokeweight="2pt"/>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01248" behindDoc="0" locked="0" layoutInCell="1" allowOverlap="1" wp14:anchorId="753EBD46" wp14:editId="02F01660">
                <wp:simplePos x="0" y="0"/>
                <wp:positionH relativeFrom="column">
                  <wp:posOffset>1663065</wp:posOffset>
                </wp:positionH>
                <wp:positionV relativeFrom="paragraph">
                  <wp:posOffset>304800</wp:posOffset>
                </wp:positionV>
                <wp:extent cx="619125" cy="228600"/>
                <wp:effectExtent l="0" t="0" r="28575" b="19050"/>
                <wp:wrapNone/>
                <wp:docPr id="38" name="Скругленный прямоугольник 38"/>
                <wp:cNvGraphicFramePr/>
                <a:graphic xmlns:a="http://schemas.openxmlformats.org/drawingml/2006/main">
                  <a:graphicData uri="http://schemas.microsoft.com/office/word/2010/wordprocessingShape">
                    <wps:wsp>
                      <wps:cNvSpPr/>
                      <wps:spPr>
                        <a:xfrm>
                          <a:off x="0" y="0"/>
                          <a:ext cx="619125" cy="228600"/>
                        </a:xfrm>
                        <a:prstGeom prst="round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B1D7E7" id="Скругленный прямоугольник 38" o:spid="_x0000_s1026" style="position:absolute;margin-left:130.95pt;margin-top:24pt;width:48.75pt;height:18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" filled="f" strokecolor="#548dd4 [1951]" strokeweight="2pt"/>
            </w:pict>
          </mc:Fallback>
        </mc:AlternateContent>
      </w:r>
      <w:r w:rsidR="009C7860">
        <w:rPr>
          <w:rFonts w:ascii="Times New Roman" w:hAnsi="Times New Roman" w:cs="Times New Roman"/>
          <w:noProof/>
          <w:sz w:val="28"/>
          <w:lang w:eastAsia="ru-RU"/>
        </w:rPr>
        <mc:AlternateContent>
          <mc:Choice Requires="wps">
            <w:drawing>
              <wp:anchor distT="0" distB="0" distL="114300" distR="114300" simplePos="0" relativeHeight="251689984" behindDoc="0" locked="0" layoutInCell="1" allowOverlap="1" wp14:anchorId="4F9722BD" wp14:editId="741C7989">
                <wp:simplePos x="0" y="0"/>
                <wp:positionH relativeFrom="column">
                  <wp:posOffset>3733800</wp:posOffset>
                </wp:positionH>
                <wp:positionV relativeFrom="paragraph">
                  <wp:posOffset>301625</wp:posOffset>
                </wp:positionV>
                <wp:extent cx="628650" cy="257175"/>
                <wp:effectExtent l="0" t="0" r="0" b="9525"/>
                <wp:wrapNone/>
                <wp:docPr id="31" name="Надпись 31"/>
                <wp:cNvGraphicFramePr/>
                <a:graphic xmlns:a="http://schemas.openxmlformats.org/drawingml/2006/main">
                  <a:graphicData uri="http://schemas.microsoft.com/office/word/2010/wordprocessingShape">
                    <wps:wsp>
                      <wps:cNvSpPr txBox="1"/>
                      <wps:spPr>
                        <a:xfrm>
                          <a:off x="0" y="0"/>
                          <a:ext cx="628650" cy="257175"/>
                        </a:xfrm>
                        <a:prstGeom prst="rect">
                          <a:avLst/>
                        </a:prstGeom>
                        <a:solidFill>
                          <a:schemeClr val="lt1"/>
                        </a:solidFill>
                        <a:ln w="6350">
                          <a:noFill/>
                        </a:ln>
                      </wps:spPr>
                      <wps:txbx>
                        <w:txbxContent>
                          <w:p w:rsidR="005B723E" w:rsidRPr="002A2F1D" w:rsidRDefault="005B723E" w:rsidP="002A2F1D">
                            <w:pPr>
                              <w:jc w:val="center"/>
                              <w:rPr>
                                <w:rFonts w:ascii="Times New Roman" w:hAnsi="Times New Roman" w:cs="Times New Roman"/>
                                <w:sz w:val="24"/>
                                <w:lang w:val="en-US"/>
                              </w:rPr>
                            </w:pPr>
                            <w:r w:rsidRPr="002A2F1D">
                              <w:rPr>
                                <w:rFonts w:ascii="Times New Roman" w:hAnsi="Times New Roman" w:cs="Times New Roman"/>
                                <w:sz w:val="24"/>
                                <w:lang w:val="en-US"/>
                              </w:rPr>
                              <w:t>0x8</w:t>
                            </w:r>
                            <w:r>
                              <w:rPr>
                                <w:rFonts w:ascii="Times New Roman" w:hAnsi="Times New Roman" w:cs="Times New Roman"/>
                                <w:sz w:val="24"/>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9722BD" id="Надпись 31" o:spid="_x0000_s1033" type="#_x0000_t202" style="position:absolute;left:0;text-align:left;margin-left:294pt;margin-top:23.75pt;width:49.5pt;height:20.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" fillcolor="white [3201]" stroked="f" strokeweight=".5pt">
                <v:textbox>
                  <w:txbxContent>
                    <w:p w:rsidR="005B723E" w:rsidRPr="002A2F1D" w:rsidRDefault="005B723E" w:rsidP="002A2F1D">
                      <w:pPr>
                        <w:jc w:val="center"/>
                        <w:rPr>
                          <w:rFonts w:ascii="Times New Roman" w:hAnsi="Times New Roman" w:cs="Times New Roman"/>
                          <w:sz w:val="24"/>
                          <w:lang w:val="en-US"/>
                        </w:rPr>
                      </w:pPr>
                      <w:r w:rsidRPr="002A2F1D">
                        <w:rPr>
                          <w:rFonts w:ascii="Times New Roman" w:hAnsi="Times New Roman" w:cs="Times New Roman"/>
                          <w:sz w:val="24"/>
                          <w:lang w:val="en-US"/>
                        </w:rPr>
                        <w:t>0x8</w:t>
                      </w:r>
                      <w:r>
                        <w:rPr>
                          <w:rFonts w:ascii="Times New Roman" w:hAnsi="Times New Roman" w:cs="Times New Roman"/>
                          <w:sz w:val="24"/>
                          <w:lang w:val="en-US"/>
                        </w:rPr>
                        <w:t>f</w:t>
                      </w:r>
                    </w:p>
                  </w:txbxContent>
                </v:textbox>
              </v:shape>
            </w:pict>
          </mc:Fallback>
        </mc:AlternateContent>
      </w:r>
      <w:r w:rsidR="009C7860">
        <w:rPr>
          <w:rFonts w:ascii="Times New Roman" w:hAnsi="Times New Roman" w:cs="Times New Roman"/>
          <w:sz w:val="28"/>
          <w:lang w:val="en-US"/>
        </w:rPr>
        <w:t>For 2</w:t>
      </w:r>
      <w:r w:rsidR="00EF6B9D">
        <w:rPr>
          <w:rFonts w:ascii="Times New Roman" w:hAnsi="Times New Roman" w:cs="Times New Roman"/>
          <w:sz w:val="28"/>
          <w:lang w:val="en-US"/>
        </w:rPr>
        <w:t>nd</w:t>
      </w:r>
      <w:r w:rsidR="009C7860">
        <w:rPr>
          <w:rFonts w:ascii="Times New Roman" w:hAnsi="Times New Roman" w:cs="Times New Roman"/>
          <w:sz w:val="28"/>
          <w:lang w:val="en-US"/>
        </w:rPr>
        <w:t xml:space="preserve"> line: 0xC0 </w:t>
      </w:r>
      <w:r w:rsidR="00A400FE">
        <w:rPr>
          <w:rFonts w:ascii="Times New Roman" w:hAnsi="Times New Roman" w:cs="Times New Roman"/>
          <w:sz w:val="28"/>
        </w:rPr>
        <w:t>-</w:t>
      </w:r>
      <w:r w:rsidR="009C7860">
        <w:rPr>
          <w:rFonts w:ascii="Times New Roman" w:hAnsi="Times New Roman" w:cs="Times New Roman"/>
          <w:sz w:val="28"/>
          <w:lang w:val="en-US"/>
        </w:rPr>
        <w:t xml:space="preserve"> 0xCf </w:t>
      </w:r>
    </w:p>
    <w:p w:rsidR="002A2F1D" w:rsidRDefault="009C7860" w:rsidP="002A2F1D">
      <w:pPr>
        <w:spacing w:after="0"/>
        <w:ind w:firstLine="567"/>
        <w:jc w:val="both"/>
        <w:rPr>
          <w:rFonts w:ascii="Times New Roman" w:hAnsi="Times New Roman" w:cs="Times New Roman"/>
          <w:sz w:val="28"/>
          <w:lang w:val="en-US"/>
        </w:rPr>
      </w:pPr>
      <w:r>
        <w:rPr>
          <w:noProof/>
          <w:lang w:eastAsia="ru-RU"/>
        </w:rPr>
        <mc:AlternateContent>
          <mc:Choice Requires="wps">
            <w:drawing>
              <wp:anchor distT="0" distB="0" distL="114300" distR="114300" simplePos="0" relativeHeight="251691008" behindDoc="0" locked="0" layoutInCell="1" allowOverlap="1" wp14:anchorId="16DC2499" wp14:editId="1674B79C">
                <wp:simplePos x="0" y="0"/>
                <wp:positionH relativeFrom="column">
                  <wp:posOffset>1853565</wp:posOffset>
                </wp:positionH>
                <wp:positionV relativeFrom="paragraph">
                  <wp:posOffset>228600</wp:posOffset>
                </wp:positionV>
                <wp:extent cx="2171700" cy="0"/>
                <wp:effectExtent l="0" t="95250" r="0" b="152400"/>
                <wp:wrapNone/>
                <wp:docPr id="33" name="Прямая со стрелкой 33"/>
                <wp:cNvGraphicFramePr/>
                <a:graphic xmlns:a="http://schemas.openxmlformats.org/drawingml/2006/main">
                  <a:graphicData uri="http://schemas.microsoft.com/office/word/2010/wordprocessingShape">
                    <wps:wsp>
                      <wps:cNvCnPr/>
                      <wps:spPr>
                        <a:xfrm>
                          <a:off x="0" y="0"/>
                          <a:ext cx="21717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7EB97FDE" id="_x0000_t32" coordsize="21600,21600" o:spt="32" o:oned="t" path="m,l21600,21600e" filled="f">
                <v:path arrowok="t" fillok="f" o:connecttype="none"/>
                <o:lock v:ext="edit" shapetype="t"/>
              </v:shapetype>
              <v:shape id="Прямая со стрелкой 33" o:spid="_x0000_s1026" type="#_x0000_t32" style="position:absolute;margin-left:145.95pt;margin-top:18pt;width:17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" strokecolor="#4f81bd [3204]" strokeweight="3pt">
                <v:stroke endarrow="block"/>
                <v:shadow on="t" color="black" opacity="22937f" origin=",.5" offset="0,.63889mm"/>
              </v:shape>
            </w:pict>
          </mc:Fallback>
        </mc:AlternateContent>
      </w:r>
    </w:p>
    <w:p w:rsidR="002A2F1D" w:rsidRDefault="00F87F88" w:rsidP="002A2F1D">
      <w:pPr>
        <w:spacing w:after="0"/>
        <w:jc w:val="center"/>
        <w:rPr>
          <w:rFonts w:ascii="Times New Roman" w:hAnsi="Times New Roman" w:cs="Times New Roman"/>
          <w:sz w:val="28"/>
          <w:lang w:val="en-US"/>
        </w:rPr>
      </w:pPr>
      <w:r>
        <w:rPr>
          <w:rFonts w:ascii="Times New Roman" w:hAnsi="Times New Roman" w:cs="Times New Roman"/>
          <w:noProof/>
          <w:sz w:val="28"/>
          <w:lang w:eastAsia="ru-RU"/>
        </w:rPr>
        <mc:AlternateContent>
          <mc:Choice Requires="wps">
            <w:drawing>
              <wp:anchor distT="0" distB="0" distL="114300" distR="114300" simplePos="0" relativeHeight="251707392" behindDoc="0" locked="0" layoutInCell="1" allowOverlap="1" wp14:anchorId="0C28460E" wp14:editId="00144F52">
                <wp:simplePos x="0" y="0"/>
                <wp:positionH relativeFrom="column">
                  <wp:posOffset>3752850</wp:posOffset>
                </wp:positionH>
                <wp:positionV relativeFrom="paragraph">
                  <wp:posOffset>1180465</wp:posOffset>
                </wp:positionV>
                <wp:extent cx="619125" cy="228600"/>
                <wp:effectExtent l="0" t="0" r="28575" b="19050"/>
                <wp:wrapNone/>
                <wp:docPr id="41" name="Скругленный прямоугольник 41"/>
                <wp:cNvGraphicFramePr/>
                <a:graphic xmlns:a="http://schemas.openxmlformats.org/drawingml/2006/main">
                  <a:graphicData uri="http://schemas.microsoft.com/office/word/2010/wordprocessingShape">
                    <wps:wsp>
                      <wps:cNvSpPr/>
                      <wps:spPr>
                        <a:xfrm>
                          <a:off x="0" y="0"/>
                          <a:ext cx="619125" cy="228600"/>
                        </a:xfrm>
                        <a:prstGeom prst="round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C7A3E1" id="Скругленный прямоугольник 41" o:spid="_x0000_s1026" style="position:absolute;margin-left:295.5pt;margin-top:92.95pt;width:48.75pt;height:18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" filled="f" strokecolor="#548dd4 [1951]" strokeweight="2pt"/>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05344" behindDoc="0" locked="0" layoutInCell="1" allowOverlap="1" wp14:anchorId="0C28460E" wp14:editId="00144F52">
                <wp:simplePos x="0" y="0"/>
                <wp:positionH relativeFrom="column">
                  <wp:posOffset>1628775</wp:posOffset>
                </wp:positionH>
                <wp:positionV relativeFrom="paragraph">
                  <wp:posOffset>1170940</wp:posOffset>
                </wp:positionV>
                <wp:extent cx="619125" cy="228600"/>
                <wp:effectExtent l="0" t="0" r="28575" b="19050"/>
                <wp:wrapNone/>
                <wp:docPr id="40" name="Скругленный прямоугольник 40"/>
                <wp:cNvGraphicFramePr/>
                <a:graphic xmlns:a="http://schemas.openxmlformats.org/drawingml/2006/main">
                  <a:graphicData uri="http://schemas.microsoft.com/office/word/2010/wordprocessingShape">
                    <wps:wsp>
                      <wps:cNvSpPr/>
                      <wps:spPr>
                        <a:xfrm>
                          <a:off x="0" y="0"/>
                          <a:ext cx="619125" cy="228600"/>
                        </a:xfrm>
                        <a:prstGeom prst="round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65AB5A" id="Скругленный прямоугольник 40" o:spid="_x0000_s1026" style="position:absolute;margin-left:128.25pt;margin-top:92.2pt;width:48.7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" filled="f" strokecolor="#548dd4 [1951]" strokeweight="2pt"/>
            </w:pict>
          </mc:Fallback>
        </mc:AlternateContent>
      </w:r>
      <w:r w:rsidR="009C7860">
        <w:rPr>
          <w:noProof/>
          <w:lang w:eastAsia="ru-RU"/>
        </w:rPr>
        <mc:AlternateContent>
          <mc:Choice Requires="wps">
            <w:drawing>
              <wp:anchor distT="0" distB="0" distL="114300" distR="114300" simplePos="0" relativeHeight="251697152" behindDoc="0" locked="0" layoutInCell="1" allowOverlap="1" wp14:anchorId="58EC9DEA" wp14:editId="0873121F">
                <wp:simplePos x="0" y="0"/>
                <wp:positionH relativeFrom="column">
                  <wp:posOffset>1857375</wp:posOffset>
                </wp:positionH>
                <wp:positionV relativeFrom="paragraph">
                  <wp:posOffset>1133475</wp:posOffset>
                </wp:positionV>
                <wp:extent cx="2171700" cy="0"/>
                <wp:effectExtent l="0" t="95250" r="0" b="152400"/>
                <wp:wrapNone/>
                <wp:docPr id="36" name="Прямая со стрелкой 36"/>
                <wp:cNvGraphicFramePr/>
                <a:graphic xmlns:a="http://schemas.openxmlformats.org/drawingml/2006/main">
                  <a:graphicData uri="http://schemas.microsoft.com/office/word/2010/wordprocessingShape">
                    <wps:wsp>
                      <wps:cNvCnPr/>
                      <wps:spPr>
                        <a:xfrm>
                          <a:off x="0" y="0"/>
                          <a:ext cx="21717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EC77C0D" id="Прямая со стрелкой 36" o:spid="_x0000_s1026" type="#_x0000_t32" style="position:absolute;margin-left:146.25pt;margin-top:89.25pt;width:171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" strokecolor="#4f81bd [3204]" strokeweight="3pt">
                <v:stroke endarrow="block"/>
                <v:shadow on="t" color="black" opacity="22937f" origin=",.5" offset="0,.63889mm"/>
              </v:shape>
            </w:pict>
          </mc:Fallback>
        </mc:AlternateContent>
      </w:r>
      <w:r w:rsidR="009C7860">
        <w:rPr>
          <w:rFonts w:ascii="Times New Roman" w:hAnsi="Times New Roman" w:cs="Times New Roman"/>
          <w:noProof/>
          <w:sz w:val="28"/>
          <w:lang w:eastAsia="ru-RU"/>
        </w:rPr>
        <mc:AlternateContent>
          <mc:Choice Requires="wps">
            <w:drawing>
              <wp:anchor distT="0" distB="0" distL="114300" distR="114300" simplePos="0" relativeHeight="251695104" behindDoc="0" locked="0" layoutInCell="1" allowOverlap="1" wp14:anchorId="559F5DC8" wp14:editId="5DDDAA08">
                <wp:simplePos x="0" y="0"/>
                <wp:positionH relativeFrom="column">
                  <wp:posOffset>3724275</wp:posOffset>
                </wp:positionH>
                <wp:positionV relativeFrom="paragraph">
                  <wp:posOffset>1123950</wp:posOffset>
                </wp:positionV>
                <wp:extent cx="628650" cy="257175"/>
                <wp:effectExtent l="0" t="0" r="0" b="0"/>
                <wp:wrapNone/>
                <wp:docPr id="35" name="Надпись 35"/>
                <wp:cNvGraphicFramePr/>
                <a:graphic xmlns:a="http://schemas.openxmlformats.org/drawingml/2006/main">
                  <a:graphicData uri="http://schemas.microsoft.com/office/word/2010/wordprocessingShape">
                    <wps:wsp>
                      <wps:cNvSpPr txBox="1"/>
                      <wps:spPr>
                        <a:xfrm>
                          <a:off x="0" y="0"/>
                          <a:ext cx="628650" cy="257175"/>
                        </a:xfrm>
                        <a:prstGeom prst="rect">
                          <a:avLst/>
                        </a:prstGeom>
                        <a:noFill/>
                        <a:ln w="6350">
                          <a:noFill/>
                        </a:ln>
                      </wps:spPr>
                      <wps:txbx>
                        <w:txbxContent>
                          <w:p w:rsidR="005B723E" w:rsidRPr="002A2F1D" w:rsidRDefault="005B723E" w:rsidP="009C7860">
                            <w:pPr>
                              <w:jc w:val="center"/>
                              <w:rPr>
                                <w:rFonts w:ascii="Times New Roman" w:hAnsi="Times New Roman" w:cs="Times New Roman"/>
                                <w:sz w:val="24"/>
                                <w:lang w:val="en-US"/>
                              </w:rPr>
                            </w:pPr>
                            <w:r w:rsidRPr="002A2F1D">
                              <w:rPr>
                                <w:rFonts w:ascii="Times New Roman" w:hAnsi="Times New Roman" w:cs="Times New Roman"/>
                                <w:sz w:val="24"/>
                                <w:lang w:val="en-US"/>
                              </w:rPr>
                              <w:t>0x</w:t>
                            </w:r>
                            <w:r>
                              <w:rPr>
                                <w:rFonts w:ascii="Times New Roman" w:hAnsi="Times New Roman" w:cs="Times New Roman"/>
                                <w:sz w:val="24"/>
                                <w:lang w:val="en-US"/>
                              </w:rPr>
                              <w:t>Cf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9F5DC8" id="Надпись 35" o:spid="_x0000_s1034" type="#_x0000_t202" style="position:absolute;left:0;text-align:left;margin-left:293.25pt;margin-top:88.5pt;width:49.5pt;height:20.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" filled="f" stroked="f" strokeweight=".5pt">
                <v:textbox>
                  <w:txbxContent>
                    <w:p w:rsidR="005B723E" w:rsidRPr="002A2F1D" w:rsidRDefault="005B723E" w:rsidP="009C7860">
                      <w:pPr>
                        <w:jc w:val="center"/>
                        <w:rPr>
                          <w:rFonts w:ascii="Times New Roman" w:hAnsi="Times New Roman" w:cs="Times New Roman"/>
                          <w:sz w:val="24"/>
                          <w:lang w:val="en-US"/>
                        </w:rPr>
                      </w:pPr>
                      <w:r w:rsidRPr="002A2F1D">
                        <w:rPr>
                          <w:rFonts w:ascii="Times New Roman" w:hAnsi="Times New Roman" w:cs="Times New Roman"/>
                          <w:sz w:val="24"/>
                          <w:lang w:val="en-US"/>
                        </w:rPr>
                        <w:t>0x</w:t>
                      </w:r>
                      <w:r>
                        <w:rPr>
                          <w:rFonts w:ascii="Times New Roman" w:hAnsi="Times New Roman" w:cs="Times New Roman"/>
                          <w:sz w:val="24"/>
                          <w:lang w:val="en-US"/>
                        </w:rPr>
                        <w:t>Cf</w:t>
                      </w:r>
                    </w:p>
                  </w:txbxContent>
                </v:textbox>
              </v:shape>
            </w:pict>
          </mc:Fallback>
        </mc:AlternateContent>
      </w:r>
      <w:r w:rsidR="009C7860">
        <w:rPr>
          <w:rFonts w:ascii="Times New Roman" w:hAnsi="Times New Roman" w:cs="Times New Roman"/>
          <w:noProof/>
          <w:sz w:val="28"/>
          <w:lang w:eastAsia="ru-RU"/>
        </w:rPr>
        <mc:AlternateContent>
          <mc:Choice Requires="wps">
            <w:drawing>
              <wp:anchor distT="0" distB="0" distL="114300" distR="114300" simplePos="0" relativeHeight="251693056" behindDoc="0" locked="0" layoutInCell="1" allowOverlap="1" wp14:anchorId="1BD0CFB9" wp14:editId="34BDA561">
                <wp:simplePos x="0" y="0"/>
                <wp:positionH relativeFrom="column">
                  <wp:posOffset>1638300</wp:posOffset>
                </wp:positionH>
                <wp:positionV relativeFrom="paragraph">
                  <wp:posOffset>1133475</wp:posOffset>
                </wp:positionV>
                <wp:extent cx="628650" cy="257175"/>
                <wp:effectExtent l="0" t="0" r="0" b="0"/>
                <wp:wrapNone/>
                <wp:docPr id="34" name="Надпись 34"/>
                <wp:cNvGraphicFramePr/>
                <a:graphic xmlns:a="http://schemas.openxmlformats.org/drawingml/2006/main">
                  <a:graphicData uri="http://schemas.microsoft.com/office/word/2010/wordprocessingShape">
                    <wps:wsp>
                      <wps:cNvSpPr txBox="1"/>
                      <wps:spPr>
                        <a:xfrm>
                          <a:off x="0" y="0"/>
                          <a:ext cx="628650" cy="257175"/>
                        </a:xfrm>
                        <a:prstGeom prst="rect">
                          <a:avLst/>
                        </a:prstGeom>
                        <a:noFill/>
                        <a:ln w="6350">
                          <a:noFill/>
                        </a:ln>
                      </wps:spPr>
                      <wps:txbx>
                        <w:txbxContent>
                          <w:p w:rsidR="005B723E" w:rsidRPr="002A2F1D" w:rsidRDefault="005B723E" w:rsidP="009C7860">
                            <w:pPr>
                              <w:jc w:val="center"/>
                              <w:rPr>
                                <w:rFonts w:ascii="Times New Roman" w:hAnsi="Times New Roman" w:cs="Times New Roman"/>
                                <w:sz w:val="24"/>
                                <w:lang w:val="en-US"/>
                              </w:rPr>
                            </w:pPr>
                            <w:r w:rsidRPr="002A2F1D">
                              <w:rPr>
                                <w:rFonts w:ascii="Times New Roman" w:hAnsi="Times New Roman" w:cs="Times New Roman"/>
                                <w:sz w:val="24"/>
                                <w:lang w:val="en-US"/>
                              </w:rPr>
                              <w:t>0x</w:t>
                            </w:r>
                            <w:r>
                              <w:rPr>
                                <w:rFonts w:ascii="Times New Roman" w:hAnsi="Times New Roman" w:cs="Times New Roman"/>
                                <w:sz w:val="24"/>
                                <w:lang w:val="en-US"/>
                              </w:rPr>
                              <w:t>C</w:t>
                            </w:r>
                            <w:r w:rsidRPr="002A2F1D">
                              <w:rPr>
                                <w:rFonts w:ascii="Times New Roman" w:hAnsi="Times New Roman" w:cs="Times New Roman"/>
                                <w:sz w:val="24"/>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D0CFB9" id="Надпись 34" o:spid="_x0000_s1035" type="#_x0000_t202" style="position:absolute;left:0;text-align:left;margin-left:129pt;margin-top:89.25pt;width:49.5pt;height:20.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" filled="f" stroked="f" strokeweight=".5pt">
                <v:textbox>
                  <w:txbxContent>
                    <w:p w:rsidR="005B723E" w:rsidRPr="002A2F1D" w:rsidRDefault="005B723E" w:rsidP="009C7860">
                      <w:pPr>
                        <w:jc w:val="center"/>
                        <w:rPr>
                          <w:rFonts w:ascii="Times New Roman" w:hAnsi="Times New Roman" w:cs="Times New Roman"/>
                          <w:sz w:val="24"/>
                          <w:lang w:val="en-US"/>
                        </w:rPr>
                      </w:pPr>
                      <w:r w:rsidRPr="002A2F1D">
                        <w:rPr>
                          <w:rFonts w:ascii="Times New Roman" w:hAnsi="Times New Roman" w:cs="Times New Roman"/>
                          <w:sz w:val="24"/>
                          <w:lang w:val="en-US"/>
                        </w:rPr>
                        <w:t>0x</w:t>
                      </w:r>
                      <w:r>
                        <w:rPr>
                          <w:rFonts w:ascii="Times New Roman" w:hAnsi="Times New Roman" w:cs="Times New Roman"/>
                          <w:sz w:val="24"/>
                          <w:lang w:val="en-US"/>
                        </w:rPr>
                        <w:t>C</w:t>
                      </w:r>
                      <w:r w:rsidRPr="002A2F1D">
                        <w:rPr>
                          <w:rFonts w:ascii="Times New Roman" w:hAnsi="Times New Roman" w:cs="Times New Roman"/>
                          <w:sz w:val="24"/>
                          <w:lang w:val="en-US"/>
                        </w:rPr>
                        <w:t>0</w:t>
                      </w:r>
                    </w:p>
                  </w:txbxContent>
                </v:textbox>
              </v:shape>
            </w:pict>
          </mc:Fallback>
        </mc:AlternateContent>
      </w:r>
      <w:r w:rsidR="002A2F1D">
        <w:rPr>
          <w:noProof/>
          <w:lang w:eastAsia="ru-RU"/>
        </w:rPr>
        <w:drawing>
          <wp:inline distT="0" distB="0" distL="0" distR="0" wp14:anchorId="6A7E446A" wp14:editId="09138FF8">
            <wp:extent cx="2857500" cy="2638425"/>
            <wp:effectExtent l="0" t="0" r="0" b="9525"/>
            <wp:docPr id="29" name="Рисунок 29" descr="ÐÐ°ÑÑÐ¸Ð½ÐºÐ¸ Ð¿Ð¾ Ð·Ð°Ð¿ÑÐ¾ÑÑ lcd 2x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ÐÐ°ÑÑÐ¸Ð½ÐºÐ¸ Ð¿Ð¾ Ð·Ð°Ð¿ÑÐ¾ÑÑ lcd 2x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638425"/>
                    </a:xfrm>
                    <a:prstGeom prst="rect">
                      <a:avLst/>
                    </a:prstGeom>
                    <a:noFill/>
                    <a:ln>
                      <a:noFill/>
                    </a:ln>
                  </pic:spPr>
                </pic:pic>
              </a:graphicData>
            </a:graphic>
          </wp:inline>
        </w:drawing>
      </w:r>
    </w:p>
    <w:p w:rsidR="002A2F1D" w:rsidRPr="00A400FE" w:rsidRDefault="009C7860" w:rsidP="002A2F1D">
      <w:pPr>
        <w:spacing w:after="0"/>
        <w:jc w:val="center"/>
        <w:rPr>
          <w:rFonts w:ascii="Times New Roman" w:hAnsi="Times New Roman" w:cs="Times New Roman"/>
          <w:sz w:val="24"/>
          <w:lang w:val="en-US"/>
        </w:rPr>
      </w:pPr>
      <w:r w:rsidRPr="00A400FE">
        <w:rPr>
          <w:rFonts w:ascii="Times New Roman" w:hAnsi="Times New Roman" w:cs="Times New Roman"/>
          <w:sz w:val="24"/>
          <w:lang w:val="en-US"/>
        </w:rPr>
        <w:t>Fig.</w:t>
      </w:r>
      <w:r w:rsidR="00A400FE" w:rsidRPr="00A400FE">
        <w:rPr>
          <w:rFonts w:ascii="Times New Roman" w:hAnsi="Times New Roman" w:cs="Times New Roman"/>
          <w:sz w:val="24"/>
        </w:rPr>
        <w:t>10</w:t>
      </w:r>
      <w:r w:rsidRPr="00A400FE">
        <w:rPr>
          <w:rFonts w:ascii="Times New Roman" w:hAnsi="Times New Roman" w:cs="Times New Roman"/>
          <w:sz w:val="24"/>
          <w:lang w:val="en-US"/>
        </w:rPr>
        <w:t>. LCD-display</w:t>
      </w:r>
    </w:p>
    <w:p w:rsidR="00A01DA1" w:rsidRPr="008D46B3" w:rsidRDefault="00A01DA1" w:rsidP="003B2FF5">
      <w:pPr>
        <w:spacing w:before="240"/>
        <w:ind w:firstLine="567"/>
        <w:jc w:val="both"/>
        <w:rPr>
          <w:rFonts w:ascii="Times New Roman" w:hAnsi="Times New Roman" w:cs="Times New Roman"/>
          <w:sz w:val="28"/>
          <w:lang w:val="en-US"/>
        </w:rPr>
      </w:pPr>
      <w:r w:rsidRPr="0080149A">
        <w:rPr>
          <w:rStyle w:val="hps"/>
          <w:rFonts w:ascii="Times New Roman" w:hAnsi="Times New Roman" w:cs="Times New Roman"/>
          <w:sz w:val="28"/>
          <w:lang w:val="en-US"/>
        </w:rPr>
        <w:t>Listing</w:t>
      </w:r>
      <w:r w:rsidRPr="008D46B3">
        <w:rPr>
          <w:rStyle w:val="hps"/>
          <w:rFonts w:ascii="Times New Roman" w:hAnsi="Times New Roman" w:cs="Times New Roman"/>
          <w:sz w:val="28"/>
          <w:lang w:val="en-US"/>
        </w:rPr>
        <w:t xml:space="preserve"> </w:t>
      </w:r>
      <w:r w:rsidR="002A2F1D">
        <w:rPr>
          <w:rStyle w:val="hps"/>
          <w:rFonts w:ascii="Times New Roman" w:hAnsi="Times New Roman" w:cs="Times New Roman"/>
          <w:sz w:val="28"/>
          <w:lang w:val="en-US"/>
        </w:rPr>
        <w:t>2.4</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shows an example of</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functions</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 xml:space="preserve">needed </w:t>
      </w:r>
      <w:r w:rsidR="009A1EA7" w:rsidRPr="008D46B3">
        <w:rPr>
          <w:rStyle w:val="hps"/>
          <w:rFonts w:ascii="Times New Roman" w:hAnsi="Times New Roman" w:cs="Times New Roman"/>
          <w:sz w:val="28"/>
          <w:lang w:val="en-US"/>
        </w:rPr>
        <w:t>for</w:t>
      </w:r>
      <w:r w:rsidRPr="008D46B3">
        <w:rPr>
          <w:rFonts w:ascii="Times New Roman" w:hAnsi="Times New Roman" w:cs="Times New Roman"/>
          <w:sz w:val="28"/>
          <w:lang w:val="en-US"/>
        </w:rPr>
        <w:t xml:space="preserve"> </w:t>
      </w:r>
      <w:r w:rsidR="009A1EA7" w:rsidRPr="008D46B3">
        <w:rPr>
          <w:rStyle w:val="hps"/>
          <w:rFonts w:ascii="Times New Roman" w:hAnsi="Times New Roman" w:cs="Times New Roman"/>
          <w:sz w:val="28"/>
          <w:lang w:val="en-US"/>
        </w:rPr>
        <w:t>working</w:t>
      </w:r>
      <w:r w:rsidRPr="008D46B3">
        <w:rPr>
          <w:rStyle w:val="hps"/>
          <w:rFonts w:ascii="Times New Roman" w:hAnsi="Times New Roman" w:cs="Times New Roman"/>
          <w:sz w:val="28"/>
          <w:lang w:val="en-US"/>
        </w:rPr>
        <w:t xml:space="preserve"> with the display</w:t>
      </w:r>
      <w:r w:rsidRPr="008D46B3">
        <w:rPr>
          <w:rFonts w:ascii="Times New Roman" w:hAnsi="Times New Roman" w:cs="Times New Roman"/>
          <w:sz w:val="28"/>
          <w:lang w:val="en-US"/>
        </w:rPr>
        <w:t>.</w:t>
      </w:r>
    </w:p>
    <w:p w:rsidR="009A1EA7" w:rsidRPr="00334DF3" w:rsidRDefault="009A1EA7" w:rsidP="00334DF3">
      <w:pPr>
        <w:spacing w:before="240" w:after="0" w:line="240" w:lineRule="auto"/>
        <w:contextualSpacing/>
        <w:jc w:val="right"/>
        <w:rPr>
          <w:rFonts w:ascii="Times New Roman" w:hAnsi="Times New Roman" w:cs="Times New Roman"/>
          <w:sz w:val="28"/>
          <w:szCs w:val="28"/>
          <w:lang w:val="en-US"/>
        </w:rPr>
      </w:pPr>
      <w:r w:rsidRPr="00334DF3">
        <w:rPr>
          <w:rFonts w:ascii="Times New Roman" w:hAnsi="Times New Roman" w:cs="Times New Roman"/>
          <w:sz w:val="28"/>
          <w:szCs w:val="28"/>
          <w:lang w:val="en-US"/>
        </w:rPr>
        <w:t xml:space="preserve">Listing </w:t>
      </w:r>
      <w:r w:rsidR="00334DF3" w:rsidRPr="00334DF3">
        <w:rPr>
          <w:rFonts w:ascii="Times New Roman" w:hAnsi="Times New Roman" w:cs="Times New Roman"/>
          <w:sz w:val="28"/>
          <w:szCs w:val="28"/>
          <w:lang w:val="en-US"/>
        </w:rPr>
        <w:t>2.</w:t>
      </w:r>
      <w:r w:rsidR="009C7860">
        <w:rPr>
          <w:rFonts w:ascii="Times New Roman" w:hAnsi="Times New Roman" w:cs="Times New Roman"/>
          <w:sz w:val="28"/>
          <w:szCs w:val="28"/>
          <w:lang w:val="en-US"/>
        </w:rPr>
        <w:t>4</w:t>
      </w:r>
    </w:p>
    <w:p w:rsidR="009C7860" w:rsidRPr="009C7860" w:rsidRDefault="009C7860" w:rsidP="009C7860">
      <w:pPr>
        <w:spacing w:after="0"/>
        <w:contextualSpacing/>
        <w:rPr>
          <w:rFonts w:ascii="Courier New" w:hAnsi="Courier New" w:cs="Courier New"/>
          <w:sz w:val="24"/>
          <w:szCs w:val="24"/>
          <w:lang w:val="en-US"/>
        </w:rPr>
      </w:pPr>
      <w:r w:rsidRPr="009C7860">
        <w:rPr>
          <w:rFonts w:ascii="Courier New" w:hAnsi="Courier New" w:cs="Courier New"/>
          <w:sz w:val="24"/>
          <w:szCs w:val="24"/>
          <w:lang w:val="en-US"/>
        </w:rPr>
        <w:t xml:space="preserve">// Display string </w:t>
      </w:r>
    </w:p>
    <w:p w:rsidR="009C7860" w:rsidRDefault="00135BFB" w:rsidP="004675EF">
      <w:pPr>
        <w:spacing w:after="0"/>
        <w:contextualSpacing/>
        <w:rPr>
          <w:rFonts w:ascii="Courier New" w:hAnsi="Courier New" w:cs="Courier New"/>
          <w:sz w:val="24"/>
          <w:szCs w:val="24"/>
          <w:lang w:val="en-US"/>
        </w:rPr>
      </w:pPr>
      <w:r w:rsidRPr="009C7860">
        <w:rPr>
          <w:rFonts w:ascii="Courier New" w:hAnsi="Courier New" w:cs="Courier New"/>
          <w:sz w:val="24"/>
          <w:szCs w:val="24"/>
          <w:lang w:val="en-US"/>
        </w:rPr>
        <w:t xml:space="preserve">void </w:t>
      </w:r>
      <w:proofErr w:type="spellStart"/>
      <w:r w:rsidRPr="009C7860">
        <w:rPr>
          <w:rFonts w:ascii="Courier New" w:hAnsi="Courier New" w:cs="Courier New"/>
          <w:sz w:val="24"/>
          <w:szCs w:val="24"/>
          <w:lang w:val="en-US"/>
        </w:rPr>
        <w:t>lcd_</w:t>
      </w:r>
      <w:proofErr w:type="gramStart"/>
      <w:r w:rsidRPr="009C7860">
        <w:rPr>
          <w:rFonts w:ascii="Courier New" w:hAnsi="Courier New" w:cs="Courier New"/>
          <w:sz w:val="24"/>
          <w:szCs w:val="24"/>
          <w:lang w:val="en-US"/>
        </w:rPr>
        <w:t>puts</w:t>
      </w:r>
      <w:proofErr w:type="spellEnd"/>
      <w:r w:rsidRPr="009C7860">
        <w:rPr>
          <w:rFonts w:ascii="Courier New" w:hAnsi="Courier New" w:cs="Courier New"/>
          <w:sz w:val="24"/>
          <w:szCs w:val="24"/>
          <w:lang w:val="en-US"/>
        </w:rPr>
        <w:t>(</w:t>
      </w:r>
      <w:proofErr w:type="gramEnd"/>
      <w:r w:rsidRPr="009C7860">
        <w:rPr>
          <w:rFonts w:ascii="Courier New" w:hAnsi="Courier New" w:cs="Courier New"/>
          <w:sz w:val="24"/>
          <w:szCs w:val="24"/>
          <w:lang w:val="en-US"/>
        </w:rPr>
        <w:t>unsign</w:t>
      </w:r>
      <w:r w:rsidR="004675EF" w:rsidRPr="009C7860">
        <w:rPr>
          <w:rFonts w:ascii="Courier New" w:hAnsi="Courier New" w:cs="Courier New"/>
          <w:sz w:val="24"/>
          <w:szCs w:val="24"/>
          <w:lang w:val="en-US"/>
        </w:rPr>
        <w:t>ed char line,</w:t>
      </w:r>
      <w:r w:rsidR="00334DF3" w:rsidRPr="009C7860">
        <w:rPr>
          <w:rFonts w:ascii="Courier New" w:hAnsi="Courier New" w:cs="Courier New"/>
          <w:sz w:val="24"/>
          <w:szCs w:val="24"/>
          <w:lang w:val="en-US"/>
        </w:rPr>
        <w:t xml:space="preserve"> </w:t>
      </w:r>
      <w:proofErr w:type="spellStart"/>
      <w:r w:rsidR="004675EF" w:rsidRPr="009C7860">
        <w:rPr>
          <w:rFonts w:ascii="Courier New" w:hAnsi="Courier New" w:cs="Courier New"/>
          <w:sz w:val="24"/>
          <w:szCs w:val="24"/>
          <w:lang w:val="en-US"/>
        </w:rPr>
        <w:t>const</w:t>
      </w:r>
      <w:proofErr w:type="spellEnd"/>
      <w:r w:rsidR="004675EF" w:rsidRPr="009C7860">
        <w:rPr>
          <w:rFonts w:ascii="Courier New" w:hAnsi="Courier New" w:cs="Courier New"/>
          <w:sz w:val="24"/>
          <w:szCs w:val="24"/>
          <w:lang w:val="en-US"/>
        </w:rPr>
        <w:t xml:space="preserve"> char *p) </w:t>
      </w:r>
    </w:p>
    <w:p w:rsidR="00135BFB" w:rsidRPr="009C7860" w:rsidRDefault="00135BFB" w:rsidP="004675EF">
      <w:pPr>
        <w:spacing w:after="0"/>
        <w:contextualSpacing/>
        <w:rPr>
          <w:rFonts w:ascii="Courier New" w:hAnsi="Courier New" w:cs="Courier New"/>
          <w:sz w:val="24"/>
          <w:szCs w:val="24"/>
          <w:lang w:val="en-US"/>
        </w:rPr>
      </w:pPr>
      <w:r w:rsidRPr="009C7860">
        <w:rPr>
          <w:rFonts w:ascii="Courier New" w:hAnsi="Courier New" w:cs="Courier New"/>
          <w:sz w:val="24"/>
          <w:szCs w:val="24"/>
          <w:lang w:val="en-US"/>
        </w:rPr>
        <w:t>{</w:t>
      </w:r>
    </w:p>
    <w:p w:rsidR="00135BFB" w:rsidRPr="009C7860" w:rsidRDefault="00135BFB" w:rsidP="004675EF">
      <w:pPr>
        <w:spacing w:after="0"/>
        <w:contextualSpacing/>
        <w:rPr>
          <w:rFonts w:ascii="Courier New" w:hAnsi="Courier New" w:cs="Courier New"/>
          <w:sz w:val="24"/>
          <w:szCs w:val="24"/>
          <w:lang w:val="en-US"/>
        </w:rPr>
      </w:pPr>
      <w:r w:rsidRPr="009C7860">
        <w:rPr>
          <w:rFonts w:ascii="Courier New" w:hAnsi="Courier New" w:cs="Courier New"/>
          <w:sz w:val="24"/>
          <w:szCs w:val="24"/>
          <w:lang w:val="en-US"/>
        </w:rPr>
        <w:tab/>
      </w:r>
      <w:proofErr w:type="spellStart"/>
      <w:r w:rsidRPr="009C7860">
        <w:rPr>
          <w:rFonts w:ascii="Courier New" w:hAnsi="Courier New" w:cs="Courier New"/>
          <w:sz w:val="24"/>
          <w:szCs w:val="24"/>
          <w:lang w:val="en-US"/>
        </w:rPr>
        <w:t>lcd_</w:t>
      </w:r>
      <w:proofErr w:type="gramStart"/>
      <w:r w:rsidRPr="009C7860">
        <w:rPr>
          <w:rFonts w:ascii="Courier New" w:hAnsi="Courier New" w:cs="Courier New"/>
          <w:sz w:val="24"/>
          <w:szCs w:val="24"/>
          <w:lang w:val="en-US"/>
        </w:rPr>
        <w:t>origin</w:t>
      </w:r>
      <w:proofErr w:type="spellEnd"/>
      <w:r w:rsidRPr="009C7860">
        <w:rPr>
          <w:rFonts w:ascii="Courier New" w:hAnsi="Courier New" w:cs="Courier New"/>
          <w:sz w:val="24"/>
          <w:szCs w:val="24"/>
          <w:lang w:val="en-US"/>
        </w:rPr>
        <w:t>(</w:t>
      </w:r>
      <w:proofErr w:type="gramEnd"/>
      <w:r w:rsidRPr="009C7860">
        <w:rPr>
          <w:rFonts w:ascii="Courier New" w:hAnsi="Courier New" w:cs="Courier New"/>
          <w:sz w:val="24"/>
          <w:szCs w:val="24"/>
          <w:lang w:val="en-US"/>
        </w:rPr>
        <w:t>);        // The transition to the 0 address LCD</w:t>
      </w:r>
    </w:p>
    <w:p w:rsidR="00135BFB" w:rsidRPr="009C7860" w:rsidRDefault="009C7860" w:rsidP="004675EF">
      <w:pPr>
        <w:spacing w:after="0"/>
        <w:contextualSpacing/>
        <w:rPr>
          <w:rFonts w:ascii="Courier New" w:hAnsi="Courier New" w:cs="Courier New"/>
          <w:sz w:val="24"/>
          <w:szCs w:val="24"/>
          <w:lang w:val="en-US"/>
        </w:rPr>
      </w:pPr>
      <w:r>
        <w:rPr>
          <w:rFonts w:ascii="Courier New" w:hAnsi="Courier New" w:cs="Courier New"/>
          <w:sz w:val="24"/>
          <w:szCs w:val="24"/>
          <w:lang w:val="en-US"/>
        </w:rPr>
        <w:tab/>
      </w:r>
      <w:proofErr w:type="spellStart"/>
      <w:r>
        <w:rPr>
          <w:rFonts w:ascii="Courier New" w:hAnsi="Courier New" w:cs="Courier New"/>
          <w:sz w:val="24"/>
          <w:szCs w:val="24"/>
          <w:lang w:val="en-US"/>
        </w:rPr>
        <w:t>lcd_command</w:t>
      </w:r>
      <w:proofErr w:type="spellEnd"/>
      <w:r>
        <w:rPr>
          <w:rFonts w:ascii="Courier New" w:hAnsi="Courier New" w:cs="Courier New"/>
          <w:sz w:val="24"/>
          <w:szCs w:val="24"/>
          <w:lang w:val="en-US"/>
        </w:rPr>
        <w:t>(line</w:t>
      </w:r>
      <w:proofErr w:type="gramStart"/>
      <w:r>
        <w:rPr>
          <w:rFonts w:ascii="Courier New" w:hAnsi="Courier New" w:cs="Courier New"/>
          <w:sz w:val="24"/>
          <w:szCs w:val="24"/>
          <w:lang w:val="en-US"/>
        </w:rPr>
        <w:t xml:space="preserve">);   </w:t>
      </w:r>
      <w:proofErr w:type="gramEnd"/>
      <w:r w:rsidR="00135BFB" w:rsidRPr="009C7860">
        <w:rPr>
          <w:rFonts w:ascii="Courier New" w:hAnsi="Courier New" w:cs="Courier New"/>
          <w:sz w:val="24"/>
          <w:szCs w:val="24"/>
          <w:lang w:val="en-US"/>
        </w:rPr>
        <w:t>// Set address LCD 00H</w:t>
      </w:r>
    </w:p>
    <w:p w:rsidR="00135BFB" w:rsidRPr="009C7860" w:rsidRDefault="00135BFB" w:rsidP="004675EF">
      <w:pPr>
        <w:spacing w:after="0"/>
        <w:contextualSpacing/>
        <w:rPr>
          <w:rFonts w:ascii="Courier New" w:hAnsi="Courier New" w:cs="Courier New"/>
          <w:sz w:val="24"/>
          <w:szCs w:val="24"/>
          <w:lang w:val="en-US"/>
        </w:rPr>
      </w:pPr>
      <w:r w:rsidRPr="009C7860">
        <w:rPr>
          <w:rFonts w:ascii="Courier New" w:hAnsi="Courier New" w:cs="Courier New"/>
          <w:sz w:val="24"/>
          <w:szCs w:val="24"/>
          <w:lang w:val="en-US"/>
        </w:rPr>
        <w:tab/>
        <w:t>while(*</w:t>
      </w:r>
      <w:proofErr w:type="gramStart"/>
      <w:r w:rsidRPr="009C7860">
        <w:rPr>
          <w:rFonts w:ascii="Courier New" w:hAnsi="Courier New" w:cs="Courier New"/>
          <w:sz w:val="24"/>
          <w:szCs w:val="24"/>
          <w:lang w:val="en-US"/>
        </w:rPr>
        <w:t xml:space="preserve">p)   </w:t>
      </w:r>
      <w:proofErr w:type="gramEnd"/>
      <w:r w:rsidRPr="009C7860">
        <w:rPr>
          <w:rFonts w:ascii="Courier New" w:hAnsi="Courier New" w:cs="Courier New"/>
          <w:sz w:val="24"/>
          <w:szCs w:val="24"/>
          <w:lang w:val="en-US"/>
        </w:rPr>
        <w:t xml:space="preserve">        </w:t>
      </w:r>
      <w:r w:rsidR="009C7860">
        <w:rPr>
          <w:rFonts w:ascii="Courier New" w:hAnsi="Courier New" w:cs="Courier New"/>
          <w:sz w:val="24"/>
          <w:szCs w:val="24"/>
          <w:lang w:val="en-US"/>
        </w:rPr>
        <w:t xml:space="preserve"> </w:t>
      </w:r>
      <w:r w:rsidRPr="009C7860">
        <w:rPr>
          <w:rFonts w:ascii="Courier New" w:hAnsi="Courier New" w:cs="Courier New"/>
          <w:sz w:val="24"/>
          <w:szCs w:val="24"/>
          <w:lang w:val="en-US"/>
        </w:rPr>
        <w:t>// Check if the designator is 0</w:t>
      </w:r>
    </w:p>
    <w:p w:rsidR="00135BFB" w:rsidRPr="009C7860" w:rsidRDefault="00135BFB" w:rsidP="004675EF">
      <w:pPr>
        <w:spacing w:after="0"/>
        <w:contextualSpacing/>
        <w:rPr>
          <w:rFonts w:ascii="Courier New" w:hAnsi="Courier New" w:cs="Courier New"/>
          <w:sz w:val="24"/>
          <w:szCs w:val="24"/>
          <w:lang w:val="en-US"/>
        </w:rPr>
      </w:pPr>
      <w:r w:rsidRPr="009C7860">
        <w:rPr>
          <w:rFonts w:ascii="Courier New" w:hAnsi="Courier New" w:cs="Courier New"/>
          <w:sz w:val="24"/>
          <w:szCs w:val="24"/>
          <w:lang w:val="en-US"/>
        </w:rPr>
        <w:tab/>
        <w:t>{</w:t>
      </w:r>
    </w:p>
    <w:p w:rsidR="00135BFB" w:rsidRPr="009C7860" w:rsidRDefault="00135BFB" w:rsidP="004675EF">
      <w:pPr>
        <w:spacing w:after="0"/>
        <w:contextualSpacing/>
        <w:rPr>
          <w:rFonts w:ascii="Courier New" w:hAnsi="Courier New" w:cs="Courier New"/>
          <w:sz w:val="24"/>
          <w:szCs w:val="24"/>
          <w:lang w:val="en-US"/>
        </w:rPr>
      </w:pPr>
      <w:r w:rsidRPr="009C7860">
        <w:rPr>
          <w:rFonts w:ascii="Courier New" w:hAnsi="Courier New" w:cs="Courier New"/>
          <w:sz w:val="24"/>
          <w:szCs w:val="24"/>
          <w:lang w:val="en-US"/>
        </w:rPr>
        <w:tab/>
        <w:t xml:space="preserve"> </w:t>
      </w:r>
      <w:r w:rsidR="009C7860">
        <w:rPr>
          <w:rFonts w:ascii="Courier New" w:hAnsi="Courier New" w:cs="Courier New"/>
          <w:sz w:val="24"/>
          <w:szCs w:val="24"/>
          <w:lang w:val="en-US"/>
        </w:rPr>
        <w:t xml:space="preserve">   </w:t>
      </w:r>
      <w:proofErr w:type="spellStart"/>
      <w:r w:rsidRPr="009C7860">
        <w:rPr>
          <w:rFonts w:ascii="Courier New" w:hAnsi="Courier New" w:cs="Courier New"/>
          <w:sz w:val="24"/>
          <w:szCs w:val="24"/>
          <w:lang w:val="en-US"/>
        </w:rPr>
        <w:t>lcd_putc</w:t>
      </w:r>
      <w:proofErr w:type="spellEnd"/>
      <w:r w:rsidRPr="009C7860">
        <w:rPr>
          <w:rFonts w:ascii="Courier New" w:hAnsi="Courier New" w:cs="Courier New"/>
          <w:sz w:val="24"/>
          <w:szCs w:val="24"/>
          <w:lang w:val="en-US"/>
        </w:rPr>
        <w:t>(*p</w:t>
      </w:r>
      <w:proofErr w:type="gramStart"/>
      <w:r w:rsidRPr="009C7860">
        <w:rPr>
          <w:rFonts w:ascii="Courier New" w:hAnsi="Courier New" w:cs="Courier New"/>
          <w:sz w:val="24"/>
          <w:szCs w:val="24"/>
          <w:lang w:val="en-US"/>
        </w:rPr>
        <w:t xml:space="preserve">);   </w:t>
      </w:r>
      <w:proofErr w:type="gramEnd"/>
      <w:r w:rsidRPr="009C7860">
        <w:rPr>
          <w:rFonts w:ascii="Courier New" w:hAnsi="Courier New" w:cs="Courier New"/>
          <w:sz w:val="24"/>
          <w:szCs w:val="24"/>
          <w:lang w:val="en-US"/>
        </w:rPr>
        <w:t xml:space="preserve"> // Send data to LCD</w:t>
      </w:r>
    </w:p>
    <w:p w:rsidR="00135BFB" w:rsidRPr="009C7860" w:rsidRDefault="00135BFB" w:rsidP="004675EF">
      <w:pPr>
        <w:spacing w:after="0"/>
        <w:contextualSpacing/>
        <w:rPr>
          <w:rFonts w:ascii="Courier New" w:hAnsi="Courier New" w:cs="Courier New"/>
          <w:sz w:val="24"/>
          <w:szCs w:val="24"/>
          <w:lang w:val="en-US"/>
        </w:rPr>
      </w:pPr>
      <w:r w:rsidRPr="009C7860">
        <w:rPr>
          <w:rFonts w:ascii="Courier New" w:hAnsi="Courier New" w:cs="Courier New"/>
          <w:sz w:val="24"/>
          <w:szCs w:val="24"/>
          <w:lang w:val="en-US"/>
        </w:rPr>
        <w:tab/>
        <w:t xml:space="preserve"> </w:t>
      </w:r>
      <w:r w:rsidR="009C7860">
        <w:rPr>
          <w:rFonts w:ascii="Courier New" w:hAnsi="Courier New" w:cs="Courier New"/>
          <w:sz w:val="24"/>
          <w:szCs w:val="24"/>
          <w:lang w:val="en-US"/>
        </w:rPr>
        <w:t xml:space="preserve">   </w:t>
      </w:r>
      <w:r w:rsidRPr="009C7860">
        <w:rPr>
          <w:rFonts w:ascii="Courier New" w:hAnsi="Courier New" w:cs="Courier New"/>
          <w:sz w:val="24"/>
          <w:szCs w:val="24"/>
          <w:lang w:val="en-US"/>
        </w:rPr>
        <w:t>p++;             // Increase address by 1</w:t>
      </w:r>
    </w:p>
    <w:p w:rsidR="00135BFB" w:rsidRPr="009C7860" w:rsidRDefault="00135BFB" w:rsidP="004675EF">
      <w:pPr>
        <w:spacing w:after="0"/>
        <w:contextualSpacing/>
        <w:rPr>
          <w:rFonts w:ascii="Courier New" w:hAnsi="Courier New" w:cs="Courier New"/>
          <w:sz w:val="24"/>
          <w:szCs w:val="24"/>
          <w:lang w:val="en-US"/>
        </w:rPr>
      </w:pPr>
      <w:r w:rsidRPr="009C7860">
        <w:rPr>
          <w:rFonts w:ascii="Courier New" w:hAnsi="Courier New" w:cs="Courier New"/>
          <w:sz w:val="24"/>
          <w:szCs w:val="24"/>
          <w:lang w:val="en-US"/>
        </w:rPr>
        <w:tab/>
        <w:t>}</w:t>
      </w:r>
    </w:p>
    <w:p w:rsidR="00135BFB" w:rsidRPr="009C7860" w:rsidRDefault="00135BFB" w:rsidP="004675EF">
      <w:pPr>
        <w:spacing w:after="0"/>
        <w:contextualSpacing/>
        <w:rPr>
          <w:rFonts w:ascii="Courier New" w:hAnsi="Courier New" w:cs="Courier New"/>
          <w:sz w:val="24"/>
          <w:szCs w:val="24"/>
          <w:lang w:val="en-US"/>
        </w:rPr>
      </w:pPr>
      <w:r w:rsidRPr="009C7860">
        <w:rPr>
          <w:rFonts w:ascii="Courier New" w:hAnsi="Courier New" w:cs="Courier New"/>
          <w:sz w:val="24"/>
          <w:szCs w:val="24"/>
          <w:lang w:val="en-US"/>
        </w:rPr>
        <w:t>}</w:t>
      </w:r>
    </w:p>
    <w:p w:rsidR="00135BFB" w:rsidRDefault="00135BFB" w:rsidP="004675EF">
      <w:pPr>
        <w:contextualSpacing/>
        <w:rPr>
          <w:rFonts w:ascii="Courier New" w:hAnsi="Courier New" w:cs="Courier New"/>
          <w:sz w:val="24"/>
          <w:szCs w:val="24"/>
          <w:lang w:val="en-US"/>
        </w:rPr>
      </w:pPr>
    </w:p>
    <w:p w:rsidR="009C7860" w:rsidRPr="009C7860" w:rsidRDefault="009C7860" w:rsidP="009C7860">
      <w:pPr>
        <w:contextualSpacing/>
        <w:rPr>
          <w:rFonts w:ascii="Courier New" w:hAnsi="Courier New" w:cs="Courier New"/>
          <w:sz w:val="24"/>
          <w:szCs w:val="24"/>
          <w:lang w:val="en-US"/>
        </w:rPr>
      </w:pPr>
      <w:r w:rsidRPr="009C7860">
        <w:rPr>
          <w:rFonts w:ascii="Courier New" w:hAnsi="Courier New" w:cs="Courier New"/>
          <w:sz w:val="24"/>
          <w:szCs w:val="24"/>
          <w:lang w:val="en-US"/>
        </w:rPr>
        <w:t>// Display integer values</w:t>
      </w:r>
    </w:p>
    <w:p w:rsidR="00135BFB" w:rsidRPr="009C7860" w:rsidRDefault="00135BFB" w:rsidP="004675EF">
      <w:pPr>
        <w:contextualSpacing/>
        <w:rPr>
          <w:rFonts w:ascii="Courier New" w:hAnsi="Courier New" w:cs="Courier New"/>
          <w:sz w:val="24"/>
          <w:szCs w:val="24"/>
          <w:lang w:val="en-US"/>
        </w:rPr>
      </w:pPr>
      <w:r w:rsidRPr="009C7860">
        <w:rPr>
          <w:rFonts w:ascii="Courier New" w:hAnsi="Courier New" w:cs="Courier New"/>
          <w:sz w:val="24"/>
          <w:szCs w:val="24"/>
          <w:lang w:val="en-US"/>
        </w:rPr>
        <w:t xml:space="preserve">void </w:t>
      </w:r>
      <w:proofErr w:type="spellStart"/>
      <w:proofErr w:type="gramStart"/>
      <w:r w:rsidRPr="009C7860">
        <w:rPr>
          <w:rFonts w:ascii="Courier New" w:hAnsi="Courier New" w:cs="Courier New"/>
          <w:sz w:val="24"/>
          <w:szCs w:val="24"/>
          <w:lang w:val="en-US"/>
        </w:rPr>
        <w:t>inttolcd</w:t>
      </w:r>
      <w:proofErr w:type="spellEnd"/>
      <w:r w:rsidRPr="009C7860">
        <w:rPr>
          <w:rFonts w:ascii="Courier New" w:hAnsi="Courier New" w:cs="Courier New"/>
          <w:sz w:val="24"/>
          <w:szCs w:val="24"/>
          <w:lang w:val="en-US"/>
        </w:rPr>
        <w:t>(</w:t>
      </w:r>
      <w:proofErr w:type="gramEnd"/>
      <w:r w:rsidRPr="009C7860">
        <w:rPr>
          <w:rFonts w:ascii="Courier New" w:hAnsi="Courier New" w:cs="Courier New"/>
          <w:sz w:val="24"/>
          <w:szCs w:val="24"/>
          <w:lang w:val="en-US"/>
        </w:rPr>
        <w:t xml:space="preserve">unsigned char </w:t>
      </w:r>
      <w:proofErr w:type="spellStart"/>
      <w:r w:rsidRPr="009C7860">
        <w:rPr>
          <w:rFonts w:ascii="Courier New" w:hAnsi="Courier New" w:cs="Courier New"/>
          <w:sz w:val="24"/>
          <w:szCs w:val="24"/>
          <w:lang w:val="en-US"/>
        </w:rPr>
        <w:t>posi</w:t>
      </w:r>
      <w:proofErr w:type="spellEnd"/>
      <w:r w:rsidRPr="009C7860">
        <w:rPr>
          <w:rFonts w:ascii="Courier New" w:hAnsi="Courier New" w:cs="Courier New"/>
          <w:sz w:val="24"/>
          <w:szCs w:val="24"/>
          <w:lang w:val="en-US"/>
        </w:rPr>
        <w:t>, long value) {</w:t>
      </w:r>
    </w:p>
    <w:p w:rsidR="00135BFB" w:rsidRPr="009C7860" w:rsidRDefault="00135BFB" w:rsidP="004675EF">
      <w:pPr>
        <w:contextualSpacing/>
        <w:rPr>
          <w:rFonts w:ascii="Courier New" w:hAnsi="Courier New" w:cs="Courier New"/>
          <w:sz w:val="24"/>
          <w:szCs w:val="24"/>
          <w:lang w:val="en-US"/>
        </w:rPr>
      </w:pPr>
      <w:r w:rsidRPr="009C7860">
        <w:rPr>
          <w:rFonts w:ascii="Courier New" w:hAnsi="Courier New" w:cs="Courier New"/>
          <w:sz w:val="24"/>
          <w:szCs w:val="24"/>
          <w:lang w:val="en-US"/>
        </w:rPr>
        <w:tab/>
        <w:t xml:space="preserve">char </w:t>
      </w:r>
      <w:proofErr w:type="gramStart"/>
      <w:r w:rsidRPr="009C7860">
        <w:rPr>
          <w:rFonts w:ascii="Courier New" w:hAnsi="Courier New" w:cs="Courier New"/>
          <w:sz w:val="24"/>
          <w:szCs w:val="24"/>
          <w:lang w:val="en-US"/>
        </w:rPr>
        <w:t>buff[</w:t>
      </w:r>
      <w:proofErr w:type="gramEnd"/>
      <w:r w:rsidRPr="009C7860">
        <w:rPr>
          <w:rFonts w:ascii="Courier New" w:hAnsi="Courier New" w:cs="Courier New"/>
          <w:sz w:val="24"/>
          <w:szCs w:val="24"/>
          <w:lang w:val="en-US"/>
        </w:rPr>
        <w:t>16];</w:t>
      </w:r>
    </w:p>
    <w:p w:rsidR="00135BFB" w:rsidRPr="009C7860" w:rsidRDefault="00135BFB" w:rsidP="004675EF">
      <w:pPr>
        <w:contextualSpacing/>
        <w:rPr>
          <w:rFonts w:ascii="Courier New" w:hAnsi="Courier New" w:cs="Courier New"/>
          <w:sz w:val="24"/>
          <w:szCs w:val="24"/>
          <w:lang w:val="en-US"/>
        </w:rPr>
      </w:pPr>
      <w:r w:rsidRPr="009C7860">
        <w:rPr>
          <w:rFonts w:ascii="Courier New" w:hAnsi="Courier New" w:cs="Courier New"/>
          <w:sz w:val="24"/>
          <w:szCs w:val="24"/>
          <w:lang w:val="en-US"/>
        </w:rPr>
        <w:tab/>
      </w:r>
      <w:proofErr w:type="spellStart"/>
      <w:r w:rsidRPr="009C7860">
        <w:rPr>
          <w:rFonts w:ascii="Courier New" w:hAnsi="Courier New" w:cs="Courier New"/>
          <w:sz w:val="24"/>
          <w:szCs w:val="24"/>
          <w:lang w:val="en-US"/>
        </w:rPr>
        <w:t>itoa</w:t>
      </w:r>
      <w:proofErr w:type="spellEnd"/>
      <w:r w:rsidRPr="009C7860">
        <w:rPr>
          <w:rFonts w:ascii="Courier New" w:hAnsi="Courier New" w:cs="Courier New"/>
          <w:sz w:val="24"/>
          <w:szCs w:val="24"/>
          <w:lang w:val="en-US"/>
        </w:rPr>
        <w:t>(</w:t>
      </w:r>
      <w:proofErr w:type="gramStart"/>
      <w:r w:rsidRPr="009C7860">
        <w:rPr>
          <w:rFonts w:ascii="Courier New" w:hAnsi="Courier New" w:cs="Courier New"/>
          <w:sz w:val="24"/>
          <w:szCs w:val="24"/>
          <w:lang w:val="en-US"/>
        </w:rPr>
        <w:t>buff,value</w:t>
      </w:r>
      <w:proofErr w:type="gramEnd"/>
      <w:r w:rsidRPr="009C7860">
        <w:rPr>
          <w:rFonts w:ascii="Courier New" w:hAnsi="Courier New" w:cs="Courier New"/>
          <w:sz w:val="24"/>
          <w:szCs w:val="24"/>
          <w:lang w:val="en-US"/>
        </w:rPr>
        <w:t>,10);</w:t>
      </w:r>
    </w:p>
    <w:p w:rsidR="00135BFB" w:rsidRPr="009C7860" w:rsidRDefault="00135BFB" w:rsidP="004675EF">
      <w:pPr>
        <w:contextualSpacing/>
        <w:rPr>
          <w:rFonts w:ascii="Courier New" w:hAnsi="Courier New" w:cs="Courier New"/>
          <w:sz w:val="24"/>
          <w:szCs w:val="24"/>
          <w:lang w:val="en-US"/>
        </w:rPr>
      </w:pPr>
      <w:r w:rsidRPr="009C7860">
        <w:rPr>
          <w:rFonts w:ascii="Courier New" w:hAnsi="Courier New" w:cs="Courier New"/>
          <w:sz w:val="24"/>
          <w:szCs w:val="24"/>
          <w:lang w:val="en-US"/>
        </w:rPr>
        <w:tab/>
      </w:r>
      <w:proofErr w:type="spellStart"/>
      <w:r w:rsidRPr="009C7860">
        <w:rPr>
          <w:rFonts w:ascii="Courier New" w:hAnsi="Courier New" w:cs="Courier New"/>
          <w:sz w:val="24"/>
          <w:szCs w:val="24"/>
          <w:lang w:val="en-US"/>
        </w:rPr>
        <w:t>lcd_puts</w:t>
      </w:r>
      <w:proofErr w:type="spellEnd"/>
      <w:r w:rsidRPr="009C7860">
        <w:rPr>
          <w:rFonts w:ascii="Courier New" w:hAnsi="Courier New" w:cs="Courier New"/>
          <w:sz w:val="24"/>
          <w:szCs w:val="24"/>
          <w:lang w:val="en-US"/>
        </w:rPr>
        <w:t>(</w:t>
      </w:r>
      <w:proofErr w:type="spellStart"/>
      <w:proofErr w:type="gramStart"/>
      <w:r w:rsidRPr="009C7860">
        <w:rPr>
          <w:rFonts w:ascii="Courier New" w:hAnsi="Courier New" w:cs="Courier New"/>
          <w:sz w:val="24"/>
          <w:szCs w:val="24"/>
          <w:lang w:val="en-US"/>
        </w:rPr>
        <w:t>posi,buff</w:t>
      </w:r>
      <w:proofErr w:type="spellEnd"/>
      <w:proofErr w:type="gramEnd"/>
      <w:r w:rsidRPr="009C7860">
        <w:rPr>
          <w:rFonts w:ascii="Courier New" w:hAnsi="Courier New" w:cs="Courier New"/>
          <w:sz w:val="24"/>
          <w:szCs w:val="24"/>
          <w:lang w:val="en-US"/>
        </w:rPr>
        <w:t>);</w:t>
      </w:r>
    </w:p>
    <w:p w:rsidR="00135BFB" w:rsidRPr="009C7860" w:rsidRDefault="00135BFB" w:rsidP="004675EF">
      <w:pPr>
        <w:contextualSpacing/>
        <w:rPr>
          <w:rFonts w:ascii="Courier New" w:hAnsi="Courier New" w:cs="Courier New"/>
          <w:sz w:val="24"/>
          <w:szCs w:val="24"/>
          <w:lang w:val="en-US"/>
        </w:rPr>
      </w:pPr>
      <w:r w:rsidRPr="009C7860">
        <w:rPr>
          <w:rFonts w:ascii="Courier New" w:hAnsi="Courier New" w:cs="Courier New"/>
          <w:sz w:val="24"/>
          <w:szCs w:val="24"/>
          <w:lang w:val="en-US"/>
        </w:rPr>
        <w:t>}</w:t>
      </w:r>
    </w:p>
    <w:p w:rsidR="004675EF" w:rsidRPr="009C7860" w:rsidRDefault="009C7860" w:rsidP="004675EF">
      <w:pPr>
        <w:contextualSpacing/>
        <w:rPr>
          <w:rFonts w:ascii="Courier New" w:hAnsi="Courier New" w:cs="Courier New"/>
          <w:sz w:val="24"/>
          <w:szCs w:val="24"/>
          <w:lang w:val="en-US"/>
        </w:rPr>
      </w:pPr>
      <w:r>
        <w:rPr>
          <w:rFonts w:ascii="Courier New" w:hAnsi="Courier New" w:cs="Courier New"/>
          <w:sz w:val="24"/>
          <w:szCs w:val="24"/>
          <w:lang w:val="en-US"/>
        </w:rPr>
        <w:lastRenderedPageBreak/>
        <w:t>void</w:t>
      </w:r>
      <w:r w:rsidR="004675EF" w:rsidRPr="009C7860">
        <w:rPr>
          <w:rFonts w:ascii="Courier New" w:hAnsi="Courier New" w:cs="Courier New"/>
          <w:sz w:val="24"/>
          <w:szCs w:val="24"/>
          <w:lang w:val="en-US"/>
        </w:rPr>
        <w:t xml:space="preserve"> </w:t>
      </w:r>
      <w:proofErr w:type="gramStart"/>
      <w:r w:rsidR="004675EF" w:rsidRPr="009C7860">
        <w:rPr>
          <w:rFonts w:ascii="Courier New" w:hAnsi="Courier New" w:cs="Courier New"/>
          <w:sz w:val="24"/>
          <w:szCs w:val="24"/>
          <w:lang w:val="en-US"/>
        </w:rPr>
        <w:t>main(</w:t>
      </w:r>
      <w:r>
        <w:rPr>
          <w:rFonts w:ascii="Courier New" w:hAnsi="Courier New" w:cs="Courier New"/>
          <w:sz w:val="24"/>
          <w:szCs w:val="24"/>
          <w:lang w:val="en-US"/>
        </w:rPr>
        <w:t xml:space="preserve"> </w:t>
      </w:r>
      <w:r w:rsidR="004675EF" w:rsidRPr="009C7860">
        <w:rPr>
          <w:rFonts w:ascii="Courier New" w:hAnsi="Courier New" w:cs="Courier New"/>
          <w:sz w:val="24"/>
          <w:szCs w:val="24"/>
          <w:lang w:val="en-US"/>
        </w:rPr>
        <w:t>)</w:t>
      </w:r>
      <w:proofErr w:type="gramEnd"/>
    </w:p>
    <w:p w:rsidR="004675EF" w:rsidRDefault="004675EF" w:rsidP="004675EF">
      <w:pPr>
        <w:contextualSpacing/>
        <w:rPr>
          <w:rFonts w:ascii="Courier New" w:hAnsi="Courier New" w:cs="Courier New"/>
          <w:sz w:val="24"/>
          <w:szCs w:val="24"/>
          <w:lang w:val="en-US"/>
        </w:rPr>
      </w:pPr>
      <w:r w:rsidRPr="009C7860">
        <w:rPr>
          <w:rFonts w:ascii="Courier New" w:hAnsi="Courier New" w:cs="Courier New"/>
          <w:sz w:val="24"/>
          <w:szCs w:val="24"/>
          <w:lang w:val="en-US"/>
        </w:rPr>
        <w:t>{</w:t>
      </w:r>
    </w:p>
    <w:p w:rsidR="009C7860" w:rsidRPr="009C7860" w:rsidRDefault="009C7860" w:rsidP="004675EF">
      <w:pPr>
        <w:contextualSpacing/>
        <w:rPr>
          <w:rFonts w:ascii="Courier New" w:hAnsi="Courier New" w:cs="Courier New"/>
          <w:sz w:val="24"/>
          <w:szCs w:val="24"/>
          <w:lang w:val="en-US"/>
        </w:rPr>
      </w:pPr>
      <w:r>
        <w:rPr>
          <w:rFonts w:ascii="Courier New" w:hAnsi="Courier New" w:cs="Courier New"/>
          <w:sz w:val="24"/>
          <w:szCs w:val="24"/>
          <w:lang w:val="en-US"/>
        </w:rPr>
        <w:t xml:space="preserve">// do not forget that it is already in </w:t>
      </w:r>
      <w:proofErr w:type="spellStart"/>
      <w:r>
        <w:rPr>
          <w:rFonts w:ascii="Courier New" w:hAnsi="Courier New" w:cs="Courier New"/>
          <w:sz w:val="24"/>
          <w:szCs w:val="24"/>
          <w:lang w:val="en-US"/>
        </w:rPr>
        <w:t>init_all_</w:t>
      </w:r>
      <w:proofErr w:type="gramStart"/>
      <w:r>
        <w:rPr>
          <w:rFonts w:ascii="Courier New" w:hAnsi="Courier New" w:cs="Courier New"/>
          <w:sz w:val="24"/>
          <w:szCs w:val="24"/>
          <w:lang w:val="en-US"/>
        </w:rPr>
        <w:t>unit</w:t>
      </w:r>
      <w:r w:rsidR="003B46BF">
        <w:rPr>
          <w:rFonts w:ascii="Courier New" w:hAnsi="Courier New" w:cs="Courier New"/>
          <w:sz w:val="24"/>
          <w:szCs w:val="24"/>
          <w:lang w:val="en-US"/>
        </w:rPr>
        <w:t>s</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w:t>
      </w:r>
    </w:p>
    <w:p w:rsidR="004675EF" w:rsidRDefault="004675EF" w:rsidP="007039A2">
      <w:pPr>
        <w:ind w:left="708"/>
        <w:contextualSpacing/>
        <w:rPr>
          <w:rFonts w:ascii="Courier New" w:hAnsi="Courier New" w:cs="Courier New"/>
          <w:sz w:val="24"/>
          <w:szCs w:val="24"/>
          <w:lang w:val="en-US"/>
        </w:rPr>
      </w:pPr>
      <w:proofErr w:type="spellStart"/>
      <w:r w:rsidRPr="009C7860">
        <w:rPr>
          <w:rFonts w:ascii="Courier New" w:hAnsi="Courier New" w:cs="Courier New"/>
          <w:sz w:val="24"/>
          <w:szCs w:val="24"/>
          <w:lang w:val="en-US"/>
        </w:rPr>
        <w:t>lcd_</w:t>
      </w:r>
      <w:proofErr w:type="gramStart"/>
      <w:r w:rsidRPr="009C7860">
        <w:rPr>
          <w:rFonts w:ascii="Courier New" w:hAnsi="Courier New" w:cs="Courier New"/>
          <w:sz w:val="24"/>
          <w:szCs w:val="24"/>
          <w:lang w:val="en-US"/>
        </w:rPr>
        <w:t>init</w:t>
      </w:r>
      <w:proofErr w:type="spellEnd"/>
      <w:r w:rsidRPr="009C7860">
        <w:rPr>
          <w:rFonts w:ascii="Courier New" w:hAnsi="Courier New" w:cs="Courier New"/>
          <w:sz w:val="24"/>
          <w:szCs w:val="24"/>
          <w:lang w:val="en-US"/>
        </w:rPr>
        <w:t>(</w:t>
      </w:r>
      <w:proofErr w:type="gramEnd"/>
      <w:r w:rsidRPr="009C7860">
        <w:rPr>
          <w:rFonts w:ascii="Courier New" w:hAnsi="Courier New" w:cs="Courier New"/>
          <w:sz w:val="24"/>
          <w:szCs w:val="24"/>
          <w:lang w:val="en-US"/>
        </w:rPr>
        <w:t>);</w:t>
      </w:r>
      <w:r w:rsidR="009C7860">
        <w:rPr>
          <w:rFonts w:ascii="Courier New" w:hAnsi="Courier New" w:cs="Courier New"/>
          <w:sz w:val="24"/>
          <w:szCs w:val="24"/>
          <w:lang w:val="en-US"/>
        </w:rPr>
        <w:t xml:space="preserve"> </w:t>
      </w:r>
    </w:p>
    <w:p w:rsidR="009C7860" w:rsidRDefault="009C7860" w:rsidP="007039A2">
      <w:pPr>
        <w:ind w:left="708"/>
        <w:contextualSpacing/>
        <w:rPr>
          <w:rFonts w:ascii="Courier New" w:hAnsi="Courier New" w:cs="Courier New"/>
          <w:sz w:val="24"/>
          <w:szCs w:val="24"/>
          <w:lang w:val="en-US"/>
        </w:rPr>
      </w:pPr>
    </w:p>
    <w:p w:rsidR="009C7860" w:rsidRPr="009C7860" w:rsidRDefault="009C7860" w:rsidP="009C7860">
      <w:pPr>
        <w:ind w:left="708"/>
        <w:contextualSpacing/>
        <w:rPr>
          <w:rFonts w:ascii="Courier New" w:hAnsi="Courier New" w:cs="Courier New"/>
          <w:sz w:val="24"/>
          <w:szCs w:val="24"/>
          <w:lang w:val="en-US"/>
        </w:rPr>
      </w:pPr>
      <w:proofErr w:type="spellStart"/>
      <w:r>
        <w:rPr>
          <w:rFonts w:ascii="Courier New" w:hAnsi="Courier New" w:cs="Courier New"/>
          <w:sz w:val="24"/>
          <w:szCs w:val="24"/>
          <w:lang w:val="en-US"/>
        </w:rPr>
        <w:t>int</w:t>
      </w:r>
      <w:proofErr w:type="spellEnd"/>
      <w:r w:rsidRPr="009C7860">
        <w:rPr>
          <w:rFonts w:ascii="Courier New" w:hAnsi="Courier New" w:cs="Courier New"/>
          <w:sz w:val="24"/>
          <w:szCs w:val="24"/>
          <w:lang w:val="en-US"/>
        </w:rPr>
        <w:t xml:space="preserve"> a</w:t>
      </w:r>
      <w:r>
        <w:rPr>
          <w:rFonts w:ascii="Courier New" w:hAnsi="Courier New" w:cs="Courier New"/>
          <w:sz w:val="24"/>
          <w:szCs w:val="24"/>
          <w:lang w:val="en-US"/>
        </w:rPr>
        <w:t xml:space="preserve"> = 0</w:t>
      </w:r>
      <w:r w:rsidRPr="009C7860">
        <w:rPr>
          <w:rFonts w:ascii="Courier New" w:hAnsi="Courier New" w:cs="Courier New"/>
          <w:sz w:val="24"/>
          <w:szCs w:val="24"/>
          <w:lang w:val="en-US"/>
        </w:rPr>
        <w:t>;</w:t>
      </w:r>
    </w:p>
    <w:p w:rsidR="009C7860" w:rsidRPr="009C7860" w:rsidRDefault="009C7860" w:rsidP="007039A2">
      <w:pPr>
        <w:ind w:left="708"/>
        <w:contextualSpacing/>
        <w:rPr>
          <w:rFonts w:ascii="Courier New" w:hAnsi="Courier New" w:cs="Courier New"/>
          <w:sz w:val="24"/>
          <w:szCs w:val="24"/>
          <w:lang w:val="en-US"/>
        </w:rPr>
      </w:pPr>
    </w:p>
    <w:p w:rsidR="004675EF" w:rsidRPr="009C7860" w:rsidRDefault="004675EF" w:rsidP="007039A2">
      <w:pPr>
        <w:ind w:left="708"/>
        <w:contextualSpacing/>
        <w:rPr>
          <w:rFonts w:ascii="Courier New" w:hAnsi="Courier New" w:cs="Courier New"/>
          <w:sz w:val="24"/>
          <w:szCs w:val="24"/>
          <w:lang w:val="en-US"/>
        </w:rPr>
      </w:pPr>
      <w:proofErr w:type="spellStart"/>
      <w:r w:rsidRPr="009C7860">
        <w:rPr>
          <w:rFonts w:ascii="Courier New" w:hAnsi="Courier New" w:cs="Courier New"/>
          <w:sz w:val="24"/>
          <w:szCs w:val="24"/>
          <w:lang w:val="en-US"/>
        </w:rPr>
        <w:t>lcd_puts</w:t>
      </w:r>
      <w:proofErr w:type="spellEnd"/>
      <w:r w:rsidRPr="009C7860">
        <w:rPr>
          <w:rFonts w:ascii="Courier New" w:hAnsi="Courier New" w:cs="Courier New"/>
          <w:sz w:val="24"/>
          <w:szCs w:val="24"/>
          <w:lang w:val="en-US"/>
        </w:rPr>
        <w:t>(0x</w:t>
      </w:r>
      <w:r w:rsidR="007039A2" w:rsidRPr="009C7860">
        <w:rPr>
          <w:rFonts w:ascii="Courier New" w:hAnsi="Courier New" w:cs="Courier New"/>
          <w:sz w:val="24"/>
          <w:szCs w:val="24"/>
          <w:lang w:val="en-US"/>
        </w:rPr>
        <w:t>8</w:t>
      </w:r>
      <w:r w:rsidRPr="009C7860">
        <w:rPr>
          <w:rFonts w:ascii="Courier New" w:hAnsi="Courier New" w:cs="Courier New"/>
          <w:sz w:val="24"/>
          <w:szCs w:val="24"/>
          <w:lang w:val="en-US"/>
        </w:rPr>
        <w:t>0,"Counter=");</w:t>
      </w:r>
    </w:p>
    <w:p w:rsidR="004675EF" w:rsidRPr="009C7860" w:rsidRDefault="004675EF" w:rsidP="007039A2">
      <w:pPr>
        <w:ind w:left="708"/>
        <w:contextualSpacing/>
        <w:rPr>
          <w:rFonts w:ascii="Courier New" w:hAnsi="Courier New" w:cs="Courier New"/>
          <w:sz w:val="24"/>
          <w:szCs w:val="24"/>
          <w:lang w:val="en-US"/>
        </w:rPr>
      </w:pPr>
      <w:proofErr w:type="gramStart"/>
      <w:r w:rsidRPr="009C7860">
        <w:rPr>
          <w:rFonts w:ascii="Courier New" w:hAnsi="Courier New" w:cs="Courier New"/>
          <w:sz w:val="24"/>
          <w:szCs w:val="24"/>
          <w:lang w:val="en-US"/>
        </w:rPr>
        <w:t>while(</w:t>
      </w:r>
      <w:proofErr w:type="gramEnd"/>
      <w:r w:rsidRPr="009C7860">
        <w:rPr>
          <w:rFonts w:ascii="Courier New" w:hAnsi="Courier New" w:cs="Courier New"/>
          <w:sz w:val="24"/>
          <w:szCs w:val="24"/>
          <w:lang w:val="en-US"/>
        </w:rPr>
        <w:t>1)</w:t>
      </w:r>
    </w:p>
    <w:p w:rsidR="004675EF" w:rsidRDefault="004675EF" w:rsidP="007039A2">
      <w:pPr>
        <w:ind w:left="708"/>
        <w:contextualSpacing/>
        <w:rPr>
          <w:rFonts w:ascii="Courier New" w:hAnsi="Courier New" w:cs="Courier New"/>
          <w:sz w:val="24"/>
          <w:szCs w:val="24"/>
          <w:lang w:val="en-US"/>
        </w:rPr>
      </w:pPr>
      <w:r w:rsidRPr="009C7860">
        <w:rPr>
          <w:rFonts w:ascii="Courier New" w:hAnsi="Courier New" w:cs="Courier New"/>
          <w:sz w:val="24"/>
          <w:szCs w:val="24"/>
          <w:lang w:val="en-US"/>
        </w:rPr>
        <w:t>{</w:t>
      </w:r>
    </w:p>
    <w:p w:rsidR="009C7860" w:rsidRPr="009C7860" w:rsidRDefault="009C7860" w:rsidP="007039A2">
      <w:pPr>
        <w:ind w:left="708"/>
        <w:contextualSpacing/>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if( a</w:t>
      </w:r>
      <w:proofErr w:type="gramEnd"/>
      <w:r>
        <w:rPr>
          <w:rFonts w:ascii="Courier New" w:hAnsi="Courier New" w:cs="Courier New"/>
          <w:sz w:val="24"/>
          <w:szCs w:val="24"/>
          <w:lang w:val="en-US"/>
        </w:rPr>
        <w:t xml:space="preserve"> &gt;= 65535 ) a = 0; // to protect from overwriting</w:t>
      </w:r>
    </w:p>
    <w:p w:rsidR="004675EF" w:rsidRPr="009C7860" w:rsidRDefault="004675EF" w:rsidP="007039A2">
      <w:pPr>
        <w:ind w:left="708"/>
        <w:contextualSpacing/>
        <w:rPr>
          <w:rFonts w:ascii="Courier New" w:hAnsi="Courier New" w:cs="Courier New"/>
          <w:sz w:val="24"/>
          <w:szCs w:val="24"/>
          <w:lang w:val="en-US"/>
        </w:rPr>
      </w:pPr>
      <w:r w:rsidRPr="009C7860">
        <w:rPr>
          <w:rFonts w:ascii="Courier New" w:hAnsi="Courier New" w:cs="Courier New"/>
          <w:sz w:val="24"/>
          <w:szCs w:val="24"/>
          <w:lang w:val="en-US"/>
        </w:rPr>
        <w:t xml:space="preserve">    </w:t>
      </w:r>
      <w:proofErr w:type="spellStart"/>
      <w:proofErr w:type="gramStart"/>
      <w:r w:rsidRPr="009C7860">
        <w:rPr>
          <w:rFonts w:ascii="Courier New" w:hAnsi="Courier New" w:cs="Courier New"/>
          <w:sz w:val="24"/>
          <w:szCs w:val="24"/>
          <w:lang w:val="en-US"/>
        </w:rPr>
        <w:t>inttolcd</w:t>
      </w:r>
      <w:proofErr w:type="spellEnd"/>
      <w:r w:rsidRPr="009C7860">
        <w:rPr>
          <w:rFonts w:ascii="Courier New" w:hAnsi="Courier New" w:cs="Courier New"/>
          <w:sz w:val="24"/>
          <w:szCs w:val="24"/>
          <w:lang w:val="en-US"/>
        </w:rPr>
        <w:t>(</w:t>
      </w:r>
      <w:proofErr w:type="gramEnd"/>
      <w:r w:rsidR="003B46BF" w:rsidRPr="009C7860">
        <w:rPr>
          <w:rFonts w:ascii="Courier New" w:hAnsi="Courier New" w:cs="Courier New"/>
          <w:sz w:val="24"/>
          <w:szCs w:val="24"/>
          <w:lang w:val="en-US"/>
        </w:rPr>
        <w:t>0x8</w:t>
      </w:r>
      <w:r w:rsidR="003B46BF">
        <w:rPr>
          <w:rFonts w:ascii="Courier New" w:hAnsi="Courier New" w:cs="Courier New"/>
          <w:sz w:val="24"/>
          <w:szCs w:val="24"/>
          <w:lang w:val="en-US"/>
        </w:rPr>
        <w:t>8</w:t>
      </w:r>
      <w:r w:rsidRPr="009C7860">
        <w:rPr>
          <w:rFonts w:ascii="Courier New" w:hAnsi="Courier New" w:cs="Courier New"/>
          <w:sz w:val="24"/>
          <w:szCs w:val="24"/>
          <w:lang w:val="en-US"/>
        </w:rPr>
        <w:t>,</w:t>
      </w:r>
      <w:r w:rsidR="007039A2" w:rsidRPr="009C7860">
        <w:rPr>
          <w:rFonts w:ascii="Courier New" w:hAnsi="Courier New" w:cs="Courier New"/>
          <w:sz w:val="24"/>
          <w:szCs w:val="24"/>
          <w:lang w:val="en-US"/>
        </w:rPr>
        <w:t xml:space="preserve"> </w:t>
      </w:r>
      <w:r w:rsidRPr="009C7860">
        <w:rPr>
          <w:rFonts w:ascii="Courier New" w:hAnsi="Courier New" w:cs="Courier New"/>
          <w:sz w:val="24"/>
          <w:szCs w:val="24"/>
          <w:lang w:val="en-US"/>
        </w:rPr>
        <w:t>a);</w:t>
      </w:r>
    </w:p>
    <w:p w:rsidR="004675EF" w:rsidRPr="009C7860" w:rsidRDefault="004675EF" w:rsidP="007039A2">
      <w:pPr>
        <w:ind w:left="708"/>
        <w:contextualSpacing/>
        <w:rPr>
          <w:rFonts w:ascii="Courier New" w:hAnsi="Courier New" w:cs="Courier New"/>
          <w:sz w:val="24"/>
          <w:szCs w:val="24"/>
          <w:lang w:val="en-US"/>
        </w:rPr>
      </w:pPr>
      <w:r w:rsidRPr="009C7860">
        <w:rPr>
          <w:rFonts w:ascii="Courier New" w:hAnsi="Courier New" w:cs="Courier New"/>
          <w:sz w:val="24"/>
          <w:szCs w:val="24"/>
          <w:lang w:val="en-US"/>
        </w:rPr>
        <w:t xml:space="preserve">    __</w:t>
      </w:r>
      <w:proofErr w:type="spellStart"/>
      <w:r w:rsidRPr="009C7860">
        <w:rPr>
          <w:rFonts w:ascii="Courier New" w:hAnsi="Courier New" w:cs="Courier New"/>
          <w:sz w:val="24"/>
          <w:szCs w:val="24"/>
          <w:lang w:val="en-US"/>
        </w:rPr>
        <w:t>delay_</w:t>
      </w:r>
      <w:proofErr w:type="gramStart"/>
      <w:r w:rsidRPr="009C7860">
        <w:rPr>
          <w:rFonts w:ascii="Courier New" w:hAnsi="Courier New" w:cs="Courier New"/>
          <w:sz w:val="24"/>
          <w:szCs w:val="24"/>
          <w:lang w:val="en-US"/>
        </w:rPr>
        <w:t>ms</w:t>
      </w:r>
      <w:proofErr w:type="spellEnd"/>
      <w:r w:rsidRPr="009C7860">
        <w:rPr>
          <w:rFonts w:ascii="Courier New" w:hAnsi="Courier New" w:cs="Courier New"/>
          <w:sz w:val="24"/>
          <w:szCs w:val="24"/>
          <w:lang w:val="en-US"/>
        </w:rPr>
        <w:t>(</w:t>
      </w:r>
      <w:proofErr w:type="gramEnd"/>
      <w:r w:rsidRPr="009C7860">
        <w:rPr>
          <w:rFonts w:ascii="Courier New" w:hAnsi="Courier New" w:cs="Courier New"/>
          <w:sz w:val="24"/>
          <w:szCs w:val="24"/>
          <w:lang w:val="en-US"/>
        </w:rPr>
        <w:t>10</w:t>
      </w:r>
      <w:r w:rsidR="0014303C">
        <w:rPr>
          <w:rFonts w:ascii="Courier New" w:hAnsi="Courier New" w:cs="Courier New"/>
          <w:sz w:val="24"/>
          <w:szCs w:val="24"/>
          <w:lang w:val="en-US"/>
        </w:rPr>
        <w:t>0</w:t>
      </w:r>
      <w:r w:rsidRPr="009C7860">
        <w:rPr>
          <w:rFonts w:ascii="Courier New" w:hAnsi="Courier New" w:cs="Courier New"/>
          <w:sz w:val="24"/>
          <w:szCs w:val="24"/>
          <w:lang w:val="en-US"/>
        </w:rPr>
        <w:t>);</w:t>
      </w:r>
    </w:p>
    <w:p w:rsidR="004675EF" w:rsidRDefault="004675EF" w:rsidP="007039A2">
      <w:pPr>
        <w:ind w:left="708"/>
        <w:contextualSpacing/>
        <w:rPr>
          <w:rFonts w:ascii="Courier New" w:hAnsi="Courier New" w:cs="Courier New"/>
          <w:sz w:val="24"/>
          <w:szCs w:val="24"/>
          <w:lang w:val="en-US"/>
        </w:rPr>
      </w:pPr>
      <w:r w:rsidRPr="009C7860">
        <w:rPr>
          <w:rFonts w:ascii="Courier New" w:hAnsi="Courier New" w:cs="Courier New"/>
          <w:sz w:val="24"/>
          <w:szCs w:val="24"/>
          <w:lang w:val="en-US"/>
        </w:rPr>
        <w:t xml:space="preserve">    a++;</w:t>
      </w:r>
    </w:p>
    <w:p w:rsidR="009C7860" w:rsidRPr="009C7860" w:rsidRDefault="009C7860" w:rsidP="007039A2">
      <w:pPr>
        <w:ind w:left="708"/>
        <w:contextualSpacing/>
        <w:rPr>
          <w:rFonts w:ascii="Courier New" w:hAnsi="Courier New" w:cs="Courier New"/>
          <w:sz w:val="24"/>
          <w:szCs w:val="24"/>
          <w:lang w:val="en-US"/>
        </w:rPr>
      </w:pPr>
    </w:p>
    <w:p w:rsidR="004675EF" w:rsidRPr="009C7860" w:rsidRDefault="004675EF" w:rsidP="007039A2">
      <w:pPr>
        <w:ind w:left="708"/>
        <w:contextualSpacing/>
        <w:rPr>
          <w:rFonts w:ascii="Courier New" w:hAnsi="Courier New" w:cs="Courier New"/>
          <w:sz w:val="24"/>
          <w:szCs w:val="24"/>
          <w:lang w:val="en-US"/>
        </w:rPr>
      </w:pPr>
      <w:r w:rsidRPr="009C7860">
        <w:rPr>
          <w:rFonts w:ascii="Courier New" w:hAnsi="Courier New" w:cs="Courier New"/>
          <w:sz w:val="24"/>
          <w:szCs w:val="24"/>
          <w:lang w:val="en-US"/>
        </w:rPr>
        <w:t>}</w:t>
      </w:r>
    </w:p>
    <w:p w:rsidR="004675EF" w:rsidRPr="009C7860" w:rsidRDefault="004675EF" w:rsidP="00A400FE">
      <w:pPr>
        <w:spacing w:after="0"/>
        <w:contextualSpacing/>
        <w:rPr>
          <w:rFonts w:ascii="Courier New" w:hAnsi="Courier New" w:cs="Courier New"/>
          <w:sz w:val="24"/>
          <w:szCs w:val="24"/>
          <w:lang w:val="en-US"/>
        </w:rPr>
      </w:pPr>
      <w:r w:rsidRPr="009C7860">
        <w:rPr>
          <w:rFonts w:ascii="Courier New" w:hAnsi="Courier New" w:cs="Courier New"/>
          <w:sz w:val="24"/>
          <w:szCs w:val="24"/>
          <w:lang w:val="en-US"/>
        </w:rPr>
        <w:t>}</w:t>
      </w:r>
    </w:p>
    <w:p w:rsidR="009A1EA7" w:rsidRPr="008D46B3" w:rsidRDefault="003B2FF5" w:rsidP="0009474E">
      <w:pPr>
        <w:spacing w:after="0"/>
        <w:ind w:firstLine="567"/>
        <w:jc w:val="center"/>
        <w:rPr>
          <w:rFonts w:ascii="Times New Roman" w:hAnsi="Times New Roman" w:cs="Times New Roman"/>
          <w:b/>
          <w:sz w:val="28"/>
          <w:lang w:val="en-US"/>
        </w:rPr>
      </w:pPr>
      <w:r w:rsidRPr="008D46B3">
        <w:rPr>
          <w:rFonts w:ascii="Times New Roman" w:hAnsi="Times New Roman" w:cs="Times New Roman"/>
          <w:b/>
          <w:sz w:val="28"/>
          <w:lang w:val="en-US"/>
        </w:rPr>
        <w:t>Exercises</w:t>
      </w:r>
    </w:p>
    <w:p w:rsidR="003B2FF5" w:rsidRPr="008D46B3" w:rsidRDefault="003B2FF5" w:rsidP="0009474E">
      <w:pPr>
        <w:spacing w:after="0"/>
        <w:ind w:firstLine="567"/>
        <w:jc w:val="both"/>
        <w:rPr>
          <w:rFonts w:ascii="Times New Roman" w:hAnsi="Times New Roman" w:cs="Times New Roman"/>
          <w:sz w:val="28"/>
          <w:lang w:val="en-US"/>
        </w:rPr>
      </w:pPr>
      <w:r w:rsidRPr="008D46B3">
        <w:rPr>
          <w:rStyle w:val="hps"/>
          <w:rFonts w:ascii="Times New Roman" w:hAnsi="Times New Roman" w:cs="Times New Roman"/>
          <w:sz w:val="28"/>
          <w:lang w:val="en-US"/>
        </w:rPr>
        <w:t>1.</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Write a program</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that implements the</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measurement of the voltage</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on the potentiometer</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and the output</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values on</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the character display</w:t>
      </w:r>
      <w:r w:rsidRPr="008D46B3">
        <w:rPr>
          <w:rFonts w:ascii="Times New Roman" w:hAnsi="Times New Roman" w:cs="Times New Roman"/>
          <w:sz w:val="28"/>
          <w:lang w:val="en-US"/>
        </w:rPr>
        <w:t xml:space="preserve"> in </w:t>
      </w:r>
      <w:r w:rsidRPr="008D46B3">
        <w:rPr>
          <w:rStyle w:val="hps"/>
          <w:rFonts w:ascii="Times New Roman" w:hAnsi="Times New Roman" w:cs="Times New Roman"/>
          <w:sz w:val="28"/>
          <w:lang w:val="en-US"/>
        </w:rPr>
        <w:t>ADC units</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w:t>
      </w:r>
      <w:r w:rsidRPr="008D46B3">
        <w:rPr>
          <w:rFonts w:ascii="Times New Roman" w:hAnsi="Times New Roman" w:cs="Times New Roman"/>
          <w:sz w:val="28"/>
          <w:lang w:val="en-US"/>
        </w:rPr>
        <w:t>0-1023).</w:t>
      </w:r>
    </w:p>
    <w:p w:rsidR="003B2FF5" w:rsidRPr="008D46B3" w:rsidRDefault="003B2FF5" w:rsidP="008D46B3">
      <w:pPr>
        <w:spacing w:after="0"/>
        <w:ind w:firstLine="567"/>
        <w:jc w:val="both"/>
        <w:rPr>
          <w:rFonts w:ascii="Times New Roman" w:hAnsi="Times New Roman" w:cs="Times New Roman"/>
          <w:sz w:val="28"/>
          <w:lang w:val="en-US"/>
        </w:rPr>
      </w:pPr>
      <w:r w:rsidRPr="008D46B3">
        <w:rPr>
          <w:rStyle w:val="hps"/>
          <w:rFonts w:ascii="Times New Roman" w:hAnsi="Times New Roman" w:cs="Times New Roman"/>
          <w:sz w:val="28"/>
          <w:lang w:val="en-US"/>
        </w:rPr>
        <w:t>2.</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Modify</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the program so that</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the display shows the</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number of the sensor</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in the first line</w:t>
      </w:r>
      <w:r w:rsidRPr="008D46B3">
        <w:rPr>
          <w:rFonts w:ascii="Times New Roman" w:hAnsi="Times New Roman" w:cs="Times New Roman"/>
          <w:sz w:val="28"/>
          <w:lang w:val="en-US"/>
        </w:rPr>
        <w:t xml:space="preserve">, and </w:t>
      </w:r>
      <w:r w:rsidRPr="008D46B3">
        <w:rPr>
          <w:rStyle w:val="hps"/>
          <w:rFonts w:ascii="Times New Roman" w:hAnsi="Times New Roman" w:cs="Times New Roman"/>
          <w:sz w:val="28"/>
          <w:lang w:val="en-US"/>
        </w:rPr>
        <w:t>the result of measurement</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on the second line</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switch between</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sensors</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is provided by short pressing</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the button</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connected to</w:t>
      </w:r>
      <w:r w:rsidRPr="008D46B3">
        <w:rPr>
          <w:rFonts w:ascii="Times New Roman" w:hAnsi="Times New Roman" w:cs="Times New Roman"/>
          <w:sz w:val="28"/>
          <w:lang w:val="en-US"/>
        </w:rPr>
        <w:t xml:space="preserve"> </w:t>
      </w:r>
      <w:r w:rsidRPr="008D46B3">
        <w:rPr>
          <w:rStyle w:val="hps"/>
          <w:rFonts w:ascii="Times New Roman" w:hAnsi="Times New Roman" w:cs="Times New Roman"/>
          <w:sz w:val="28"/>
          <w:lang w:val="en-US"/>
        </w:rPr>
        <w:t xml:space="preserve">RA4. </w:t>
      </w:r>
      <w:r w:rsidRPr="008D46B3">
        <w:rPr>
          <w:rFonts w:ascii="Times New Roman" w:hAnsi="Times New Roman" w:cs="Times New Roman"/>
          <w:sz w:val="28"/>
          <w:lang w:val="en-US"/>
        </w:rPr>
        <w:t>In this task it is necessary to exclude a situation in which the switching between channels is done spontaneously due to "bounce" contacts of the button.</w:t>
      </w:r>
    </w:p>
    <w:p w:rsidR="003B2FF5" w:rsidRPr="008D46B3" w:rsidRDefault="00C060DB" w:rsidP="008D46B3">
      <w:pPr>
        <w:spacing w:after="0"/>
        <w:ind w:firstLine="567"/>
        <w:jc w:val="both"/>
        <w:rPr>
          <w:rFonts w:ascii="Times New Roman" w:hAnsi="Times New Roman" w:cs="Times New Roman"/>
          <w:sz w:val="28"/>
          <w:lang w:val="en-US"/>
        </w:rPr>
      </w:pPr>
      <w:r>
        <w:rPr>
          <w:rFonts w:ascii="Times New Roman" w:eastAsia="Times New Roman" w:hAnsi="Times New Roman" w:cs="Times New Roman"/>
          <w:sz w:val="28"/>
          <w:szCs w:val="24"/>
          <w:lang w:val="en-US" w:eastAsia="ru-RU"/>
        </w:rPr>
        <w:t xml:space="preserve">3. </w:t>
      </w:r>
      <w:r w:rsidR="003B2FF5" w:rsidRPr="008D46B3">
        <w:rPr>
          <w:rFonts w:ascii="Times New Roman" w:eastAsia="Times New Roman" w:hAnsi="Times New Roman" w:cs="Times New Roman"/>
          <w:sz w:val="28"/>
          <w:szCs w:val="24"/>
          <w:lang w:val="en-US" w:eastAsia="ru-RU"/>
        </w:rPr>
        <w:t xml:space="preserve">Modify the program so that the switching between the channels is done by the potentiometer, wherein the potentiometer is excluded from the list of sensors from which the measurement results are displayed. </w:t>
      </w:r>
      <w:r w:rsidR="003B2FF5" w:rsidRPr="008D46B3">
        <w:rPr>
          <w:rFonts w:ascii="Times New Roman" w:hAnsi="Times New Roman" w:cs="Times New Roman"/>
          <w:sz w:val="28"/>
          <w:lang w:val="en-US"/>
        </w:rPr>
        <w:t>In this task it is necessary to exclude a situation in which the switching between channels is done spontaneously due to "noises" of analog contacts.</w:t>
      </w:r>
    </w:p>
    <w:p w:rsidR="00A400FE" w:rsidRPr="003B2FF5" w:rsidRDefault="00A400FE" w:rsidP="003B2FF5">
      <w:pPr>
        <w:spacing w:after="0"/>
        <w:jc w:val="both"/>
        <w:rPr>
          <w:rFonts w:ascii="Times New Roman" w:hAnsi="Times New Roman" w:cs="Times New Roman"/>
          <w:sz w:val="32"/>
          <w:lang w:val="en-US"/>
        </w:rPr>
      </w:pPr>
    </w:p>
    <w:p w:rsidR="004675EF" w:rsidRPr="00A400FE" w:rsidRDefault="004675EF" w:rsidP="0009474E">
      <w:pPr>
        <w:pStyle w:val="Default"/>
        <w:spacing w:line="276" w:lineRule="auto"/>
        <w:jc w:val="center"/>
        <w:rPr>
          <w:b/>
          <w:bCs/>
          <w:sz w:val="28"/>
          <w:szCs w:val="28"/>
          <w:u w:val="single"/>
          <w:lang w:val="en-US"/>
        </w:rPr>
      </w:pPr>
      <w:r w:rsidRPr="00A400FE">
        <w:rPr>
          <w:b/>
          <w:bCs/>
          <w:sz w:val="28"/>
          <w:szCs w:val="28"/>
          <w:u w:val="single"/>
          <w:lang w:val="en-US"/>
        </w:rPr>
        <w:t>LAB 3</w:t>
      </w:r>
      <w:r w:rsidR="009C7860" w:rsidRPr="00A400FE">
        <w:rPr>
          <w:b/>
          <w:bCs/>
          <w:sz w:val="28"/>
          <w:szCs w:val="28"/>
          <w:u w:val="single"/>
          <w:lang w:val="en-US"/>
        </w:rPr>
        <w:t xml:space="preserve">. Interrupts </w:t>
      </w:r>
    </w:p>
    <w:p w:rsidR="009C7860" w:rsidRPr="004675EF" w:rsidRDefault="009C7860" w:rsidP="0009474E">
      <w:pPr>
        <w:pStyle w:val="Default"/>
        <w:spacing w:line="276" w:lineRule="auto"/>
        <w:jc w:val="center"/>
        <w:rPr>
          <w:sz w:val="28"/>
          <w:szCs w:val="28"/>
          <w:lang w:val="en-US"/>
        </w:rPr>
      </w:pPr>
    </w:p>
    <w:p w:rsidR="004675EF" w:rsidRPr="004675EF" w:rsidRDefault="004675EF" w:rsidP="004675EF">
      <w:pPr>
        <w:pStyle w:val="Default"/>
        <w:spacing w:after="240" w:line="276" w:lineRule="auto"/>
        <w:ind w:firstLine="709"/>
        <w:jc w:val="both"/>
        <w:rPr>
          <w:sz w:val="28"/>
          <w:szCs w:val="28"/>
          <w:lang w:val="en-US"/>
        </w:rPr>
      </w:pPr>
      <w:r w:rsidRPr="004675EF">
        <w:rPr>
          <w:b/>
          <w:bCs/>
          <w:sz w:val="28"/>
          <w:szCs w:val="28"/>
          <w:lang w:val="en-US"/>
        </w:rPr>
        <w:t xml:space="preserve">The main goal: </w:t>
      </w:r>
      <w:r w:rsidRPr="004675EF">
        <w:rPr>
          <w:sz w:val="28"/>
          <w:szCs w:val="28"/>
          <w:lang w:val="en-US"/>
        </w:rPr>
        <w:t xml:space="preserve">familiarize with the use of interrupts in the development of software for control system of mobile robot. </w:t>
      </w:r>
    </w:p>
    <w:p w:rsidR="004675EF" w:rsidRPr="004675EF" w:rsidRDefault="004675EF" w:rsidP="0009474E">
      <w:pPr>
        <w:pStyle w:val="Default"/>
        <w:spacing w:line="276" w:lineRule="auto"/>
        <w:jc w:val="center"/>
        <w:rPr>
          <w:sz w:val="28"/>
          <w:szCs w:val="28"/>
          <w:lang w:val="en-US"/>
        </w:rPr>
      </w:pPr>
      <w:r w:rsidRPr="004675EF">
        <w:rPr>
          <w:b/>
          <w:bCs/>
          <w:sz w:val="28"/>
          <w:szCs w:val="28"/>
          <w:lang w:val="en-US"/>
        </w:rPr>
        <w:t>Introduction</w:t>
      </w:r>
    </w:p>
    <w:p w:rsidR="009C7860" w:rsidRDefault="004675EF" w:rsidP="004675EF">
      <w:pPr>
        <w:pStyle w:val="Default"/>
        <w:spacing w:line="276" w:lineRule="auto"/>
        <w:ind w:firstLine="709"/>
        <w:jc w:val="both"/>
        <w:rPr>
          <w:sz w:val="28"/>
          <w:szCs w:val="28"/>
          <w:lang w:val="en-US"/>
        </w:rPr>
      </w:pPr>
      <w:r w:rsidRPr="004675EF">
        <w:rPr>
          <w:sz w:val="28"/>
          <w:szCs w:val="28"/>
          <w:lang w:val="en-US"/>
        </w:rPr>
        <w:t xml:space="preserve">Microcontrollers of PIC18 family provides the opportunity to organize two levels of interrupts: </w:t>
      </w:r>
    </w:p>
    <w:p w:rsidR="009C7860" w:rsidRDefault="004675EF" w:rsidP="009C7860">
      <w:pPr>
        <w:pStyle w:val="Default"/>
        <w:numPr>
          <w:ilvl w:val="0"/>
          <w:numId w:val="8"/>
        </w:numPr>
        <w:spacing w:line="276" w:lineRule="auto"/>
        <w:ind w:left="0" w:firstLine="709"/>
        <w:jc w:val="both"/>
        <w:rPr>
          <w:sz w:val="28"/>
          <w:szCs w:val="28"/>
          <w:lang w:val="en-US"/>
        </w:rPr>
      </w:pPr>
      <w:r w:rsidRPr="004675EF">
        <w:rPr>
          <w:sz w:val="28"/>
          <w:szCs w:val="28"/>
          <w:lang w:val="en-US"/>
        </w:rPr>
        <w:t>high priority</w:t>
      </w:r>
      <w:r w:rsidR="009C7860">
        <w:rPr>
          <w:sz w:val="28"/>
          <w:szCs w:val="28"/>
          <w:lang w:val="en-US"/>
        </w:rPr>
        <w:t>;</w:t>
      </w:r>
    </w:p>
    <w:p w:rsidR="004675EF" w:rsidRPr="004675EF" w:rsidRDefault="004675EF" w:rsidP="009C7860">
      <w:pPr>
        <w:pStyle w:val="Default"/>
        <w:numPr>
          <w:ilvl w:val="0"/>
          <w:numId w:val="8"/>
        </w:numPr>
        <w:spacing w:line="276" w:lineRule="auto"/>
        <w:ind w:left="0" w:firstLine="709"/>
        <w:jc w:val="both"/>
        <w:rPr>
          <w:sz w:val="28"/>
          <w:szCs w:val="28"/>
          <w:lang w:val="en-US"/>
        </w:rPr>
      </w:pPr>
      <w:r w:rsidRPr="004675EF">
        <w:rPr>
          <w:sz w:val="28"/>
          <w:szCs w:val="28"/>
          <w:lang w:val="en-US"/>
        </w:rPr>
        <w:lastRenderedPageBreak/>
        <w:t xml:space="preserve">low priority, which allows during the processing of low-priority interrupts to respond to high-priority interrupt. </w:t>
      </w:r>
    </w:p>
    <w:p w:rsidR="004675EF" w:rsidRPr="004675EF" w:rsidRDefault="004675EF" w:rsidP="004675EF">
      <w:pPr>
        <w:pStyle w:val="Default"/>
        <w:spacing w:line="276" w:lineRule="auto"/>
        <w:ind w:firstLine="709"/>
        <w:jc w:val="both"/>
        <w:rPr>
          <w:sz w:val="28"/>
          <w:szCs w:val="28"/>
          <w:lang w:val="en-US"/>
        </w:rPr>
      </w:pPr>
      <w:r w:rsidRPr="004675EF">
        <w:rPr>
          <w:sz w:val="28"/>
          <w:szCs w:val="28"/>
          <w:lang w:val="en-US"/>
        </w:rPr>
        <w:t>When creating functions with interrupt handlers, you must use reserved words ‘</w:t>
      </w:r>
      <w:r w:rsidRPr="009C7860">
        <w:rPr>
          <w:b/>
          <w:sz w:val="28"/>
          <w:szCs w:val="28"/>
          <w:lang w:val="en-US"/>
        </w:rPr>
        <w:t>interrupt’</w:t>
      </w:r>
      <w:r w:rsidRPr="004675EF">
        <w:rPr>
          <w:sz w:val="28"/>
          <w:szCs w:val="28"/>
          <w:lang w:val="en-US"/>
        </w:rPr>
        <w:t xml:space="preserve"> and </w:t>
      </w:r>
      <w:r w:rsidRPr="009C7860">
        <w:rPr>
          <w:b/>
          <w:sz w:val="28"/>
          <w:szCs w:val="28"/>
          <w:lang w:val="en-US"/>
        </w:rPr>
        <w:t xml:space="preserve">‘interrupt </w:t>
      </w:r>
      <w:proofErr w:type="spellStart"/>
      <w:r w:rsidRPr="009C7860">
        <w:rPr>
          <w:b/>
          <w:sz w:val="28"/>
          <w:szCs w:val="28"/>
          <w:lang w:val="en-US"/>
        </w:rPr>
        <w:t>low_priority</w:t>
      </w:r>
      <w:proofErr w:type="spellEnd"/>
      <w:r w:rsidRPr="009C7860">
        <w:rPr>
          <w:b/>
          <w:sz w:val="28"/>
          <w:szCs w:val="28"/>
          <w:lang w:val="en-US"/>
        </w:rPr>
        <w:t>’</w:t>
      </w:r>
      <w:r w:rsidRPr="004675EF">
        <w:rPr>
          <w:sz w:val="28"/>
          <w:szCs w:val="28"/>
          <w:lang w:val="en-US"/>
        </w:rPr>
        <w:t xml:space="preserve"> to identify the interrupt handler of high and low levels, respectively. Also, when creating the interrupt handler, it must be remembered that this function has no parameters and returns nothing. </w:t>
      </w:r>
    </w:p>
    <w:p w:rsidR="009C7860" w:rsidRDefault="009C7860" w:rsidP="009C7860">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Let’s consider the example of using only high priority interrupt from external source (button RB0/INT0).</w:t>
      </w:r>
      <w:r w:rsidRPr="004675EF">
        <w:rPr>
          <w:rFonts w:ascii="Times New Roman" w:hAnsi="Times New Roman" w:cs="Times New Roman"/>
          <w:sz w:val="28"/>
          <w:szCs w:val="28"/>
          <w:lang w:val="en-US"/>
        </w:rPr>
        <w:t xml:space="preserve"> Please note that the INT0 interrupt for used family of microcontrollers has only one priority, and it is a high priority. The following listing of the program that provides the state change of the output RB3 at press the button connected to pin RB0/INT0.</w:t>
      </w:r>
    </w:p>
    <w:p w:rsidR="009C7860" w:rsidRDefault="009C7860" w:rsidP="009C7860">
      <w:pPr>
        <w:pStyle w:val="Default"/>
        <w:jc w:val="right"/>
        <w:rPr>
          <w:sz w:val="28"/>
          <w:szCs w:val="28"/>
          <w:lang w:val="en-US"/>
        </w:rPr>
      </w:pPr>
      <w:r w:rsidRPr="004675EF">
        <w:rPr>
          <w:sz w:val="28"/>
          <w:szCs w:val="28"/>
          <w:lang w:val="en-US"/>
        </w:rPr>
        <w:t xml:space="preserve">Listing 3.1 </w:t>
      </w:r>
    </w:p>
    <w:p w:rsidR="009C7860" w:rsidRDefault="009C7860" w:rsidP="009C7860">
      <w:pPr>
        <w:pStyle w:val="Default"/>
        <w:jc w:val="right"/>
        <w:rPr>
          <w:sz w:val="28"/>
          <w:szCs w:val="28"/>
          <w:lang w:val="en-US"/>
        </w:rPr>
      </w:pPr>
    </w:p>
    <w:p w:rsidR="009C7860" w:rsidRPr="00F44A00" w:rsidRDefault="009C7860" w:rsidP="009C7860">
      <w:pPr>
        <w:pStyle w:val="Default"/>
        <w:rPr>
          <w:rFonts w:ascii="Courier New" w:hAnsi="Courier New" w:cs="Courier New"/>
          <w:szCs w:val="28"/>
          <w:lang w:val="en-US"/>
        </w:rPr>
      </w:pPr>
      <w:r w:rsidRPr="00F44A00">
        <w:rPr>
          <w:rFonts w:ascii="Courier New" w:hAnsi="Courier New" w:cs="Courier New"/>
          <w:szCs w:val="28"/>
          <w:lang w:val="en-US"/>
        </w:rPr>
        <w:t xml:space="preserve">void </w:t>
      </w:r>
      <w:proofErr w:type="spellStart"/>
      <w:r w:rsidRPr="00F44A00">
        <w:rPr>
          <w:rFonts w:ascii="Courier New" w:hAnsi="Courier New" w:cs="Courier New"/>
          <w:szCs w:val="28"/>
          <w:lang w:val="en-US"/>
        </w:rPr>
        <w:t>high_interrupt_</w:t>
      </w:r>
      <w:proofErr w:type="gramStart"/>
      <w:r w:rsidRPr="00F44A00">
        <w:rPr>
          <w:rFonts w:ascii="Courier New" w:hAnsi="Courier New" w:cs="Courier New"/>
          <w:szCs w:val="28"/>
          <w:lang w:val="en-US"/>
        </w:rPr>
        <w:t>init</w:t>
      </w:r>
      <w:proofErr w:type="spellEnd"/>
      <w:r w:rsidRPr="00F44A00">
        <w:rPr>
          <w:rFonts w:ascii="Courier New" w:hAnsi="Courier New" w:cs="Courier New"/>
          <w:szCs w:val="28"/>
          <w:lang w:val="en-US"/>
        </w:rPr>
        <w:t>( void</w:t>
      </w:r>
      <w:proofErr w:type="gramEnd"/>
      <w:r w:rsidRPr="00F44A00">
        <w:rPr>
          <w:rFonts w:ascii="Courier New" w:hAnsi="Courier New" w:cs="Courier New"/>
          <w:szCs w:val="28"/>
          <w:lang w:val="en-US"/>
        </w:rPr>
        <w:t xml:space="preserve"> )</w:t>
      </w:r>
    </w:p>
    <w:p w:rsidR="009C7860" w:rsidRPr="00F44A00" w:rsidRDefault="009C7860" w:rsidP="009C7860">
      <w:pPr>
        <w:pStyle w:val="Default"/>
        <w:rPr>
          <w:rFonts w:ascii="Courier New" w:hAnsi="Courier New" w:cs="Courier New"/>
          <w:szCs w:val="28"/>
          <w:lang w:val="en-US"/>
        </w:rPr>
      </w:pPr>
      <w:r w:rsidRPr="00F44A00">
        <w:rPr>
          <w:rFonts w:ascii="Courier New" w:hAnsi="Courier New" w:cs="Courier New"/>
          <w:szCs w:val="28"/>
          <w:lang w:val="en-US"/>
        </w:rPr>
        <w:t>{</w:t>
      </w:r>
    </w:p>
    <w:p w:rsidR="009C7860" w:rsidRPr="00F44A00" w:rsidRDefault="009C7860" w:rsidP="009C7860">
      <w:pPr>
        <w:pStyle w:val="Default"/>
        <w:rPr>
          <w:rFonts w:ascii="Courier New" w:hAnsi="Courier New" w:cs="Courier New"/>
          <w:szCs w:val="28"/>
          <w:lang w:val="en-US"/>
        </w:rPr>
      </w:pPr>
      <w:r w:rsidRPr="00F44A00">
        <w:rPr>
          <w:rFonts w:ascii="Courier New" w:hAnsi="Courier New" w:cs="Courier New"/>
          <w:szCs w:val="28"/>
          <w:lang w:val="en-US"/>
        </w:rPr>
        <w:t xml:space="preserve">    </w:t>
      </w:r>
      <w:proofErr w:type="spellStart"/>
      <w:r w:rsidRPr="00F44A00">
        <w:rPr>
          <w:rFonts w:ascii="Courier New" w:hAnsi="Courier New" w:cs="Courier New"/>
          <w:szCs w:val="28"/>
          <w:lang w:val="en-US"/>
        </w:rPr>
        <w:t>RCONbits.IPEN</w:t>
      </w:r>
      <w:proofErr w:type="spellEnd"/>
      <w:r w:rsidRPr="00F44A00">
        <w:rPr>
          <w:rFonts w:ascii="Courier New" w:hAnsi="Courier New" w:cs="Courier New"/>
          <w:szCs w:val="28"/>
          <w:lang w:val="en-US"/>
        </w:rPr>
        <w:t>=1; // two-level interrupt is enabled</w:t>
      </w:r>
    </w:p>
    <w:p w:rsidR="009C7860" w:rsidRPr="00F44A00" w:rsidRDefault="009C7860" w:rsidP="009C7860">
      <w:pPr>
        <w:pStyle w:val="Default"/>
        <w:rPr>
          <w:rFonts w:ascii="Courier New" w:hAnsi="Courier New" w:cs="Courier New"/>
          <w:szCs w:val="28"/>
          <w:lang w:val="en-US"/>
        </w:rPr>
      </w:pPr>
      <w:r w:rsidRPr="00F44A00">
        <w:rPr>
          <w:rFonts w:ascii="Courier New" w:hAnsi="Courier New" w:cs="Courier New"/>
          <w:szCs w:val="28"/>
          <w:lang w:val="en-US"/>
        </w:rPr>
        <w:t xml:space="preserve">    INTCON2bits.INTEDG0=0; // interrupt on the falling edge of the input signal INT0</w:t>
      </w:r>
    </w:p>
    <w:p w:rsidR="009C7860" w:rsidRPr="00F44A00" w:rsidRDefault="009C7860" w:rsidP="009C7860">
      <w:pPr>
        <w:pStyle w:val="Default"/>
        <w:rPr>
          <w:rFonts w:ascii="Courier New" w:hAnsi="Courier New" w:cs="Courier New"/>
          <w:szCs w:val="28"/>
          <w:lang w:val="en-US"/>
        </w:rPr>
      </w:pPr>
      <w:r w:rsidRPr="00F44A00">
        <w:rPr>
          <w:rFonts w:ascii="Courier New" w:hAnsi="Courier New" w:cs="Courier New"/>
          <w:szCs w:val="28"/>
          <w:lang w:val="en-US"/>
        </w:rPr>
        <w:t xml:space="preserve">    INTCONbits.INT0IF=0; // reset the interrupt flag from an external source</w:t>
      </w:r>
    </w:p>
    <w:p w:rsidR="009C7860" w:rsidRPr="00F44A00" w:rsidRDefault="009C7860" w:rsidP="009C7860">
      <w:pPr>
        <w:pStyle w:val="Default"/>
        <w:rPr>
          <w:rFonts w:ascii="Courier New" w:hAnsi="Courier New" w:cs="Courier New"/>
          <w:szCs w:val="28"/>
          <w:lang w:val="en-US"/>
        </w:rPr>
      </w:pPr>
      <w:r w:rsidRPr="00F44A00">
        <w:rPr>
          <w:rFonts w:ascii="Courier New" w:hAnsi="Courier New" w:cs="Courier New"/>
          <w:szCs w:val="28"/>
          <w:lang w:val="en-US"/>
        </w:rPr>
        <w:t xml:space="preserve">    </w:t>
      </w:r>
      <w:proofErr w:type="spellStart"/>
      <w:r w:rsidRPr="00F44A00">
        <w:rPr>
          <w:rFonts w:ascii="Courier New" w:hAnsi="Courier New" w:cs="Courier New"/>
          <w:szCs w:val="28"/>
          <w:lang w:val="en-US"/>
        </w:rPr>
        <w:t>INTCONbits.GIEH</w:t>
      </w:r>
      <w:proofErr w:type="spellEnd"/>
      <w:r w:rsidRPr="00F44A00">
        <w:rPr>
          <w:rFonts w:ascii="Courier New" w:hAnsi="Courier New" w:cs="Courier New"/>
          <w:szCs w:val="28"/>
          <w:lang w:val="en-US"/>
        </w:rPr>
        <w:t xml:space="preserve">=1; // the high-level interrupt is enabled </w:t>
      </w:r>
    </w:p>
    <w:p w:rsidR="009C7860" w:rsidRPr="00F44A00" w:rsidRDefault="009C7860" w:rsidP="009C7860">
      <w:pPr>
        <w:pStyle w:val="Default"/>
        <w:rPr>
          <w:rFonts w:ascii="Courier New" w:hAnsi="Courier New" w:cs="Courier New"/>
          <w:szCs w:val="28"/>
          <w:lang w:val="en-US"/>
        </w:rPr>
      </w:pPr>
      <w:r w:rsidRPr="00F44A00">
        <w:rPr>
          <w:rFonts w:ascii="Courier New" w:hAnsi="Courier New" w:cs="Courier New"/>
          <w:szCs w:val="28"/>
          <w:lang w:val="en-US"/>
        </w:rPr>
        <w:t xml:space="preserve">    INTCONbits.INT0IE=1;// interruption from an external source is enabled    </w:t>
      </w:r>
    </w:p>
    <w:p w:rsidR="009C7860" w:rsidRPr="00F44A00" w:rsidRDefault="009C7860" w:rsidP="009C7860">
      <w:pPr>
        <w:pStyle w:val="Default"/>
        <w:rPr>
          <w:rFonts w:ascii="Courier New" w:hAnsi="Courier New" w:cs="Courier New"/>
          <w:szCs w:val="28"/>
          <w:lang w:val="en-US"/>
        </w:rPr>
      </w:pPr>
      <w:r w:rsidRPr="00F44A00">
        <w:rPr>
          <w:rFonts w:ascii="Courier New" w:hAnsi="Courier New" w:cs="Courier New"/>
          <w:szCs w:val="28"/>
          <w:lang w:val="en-US"/>
        </w:rPr>
        <w:t>}</w:t>
      </w:r>
    </w:p>
    <w:p w:rsidR="009C7860" w:rsidRDefault="009C7860" w:rsidP="009C7860">
      <w:pPr>
        <w:pStyle w:val="Default"/>
        <w:jc w:val="right"/>
        <w:rPr>
          <w:sz w:val="28"/>
          <w:szCs w:val="28"/>
          <w:lang w:val="en-US"/>
        </w:rPr>
      </w:pP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void interrupt </w:t>
      </w:r>
      <w:proofErr w:type="spellStart"/>
      <w:r w:rsidRPr="009C7860">
        <w:rPr>
          <w:rFonts w:ascii="Courier New" w:hAnsi="Courier New" w:cs="Courier New"/>
          <w:sz w:val="24"/>
          <w:szCs w:val="24"/>
          <w:lang w:val="en-US"/>
        </w:rPr>
        <w:t>HIisr</w:t>
      </w:r>
      <w:proofErr w:type="spellEnd"/>
      <w:r w:rsidRPr="009C7860">
        <w:rPr>
          <w:rFonts w:ascii="Courier New" w:hAnsi="Courier New" w:cs="Courier New"/>
          <w:sz w:val="24"/>
          <w:szCs w:val="24"/>
          <w:lang w:val="en-US"/>
        </w:rPr>
        <w:t xml:space="preserve"> (void)</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    if (INTCONbits.INT0IF)</w:t>
      </w:r>
      <w:r w:rsidR="00F44A00">
        <w:rPr>
          <w:rFonts w:ascii="Courier New" w:hAnsi="Courier New" w:cs="Courier New"/>
          <w:sz w:val="24"/>
          <w:szCs w:val="24"/>
          <w:lang w:val="en-US"/>
        </w:rPr>
        <w:t xml:space="preserve"> // is true when you press the button</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    {</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        __</w:t>
      </w:r>
      <w:proofErr w:type="spellStart"/>
      <w:r w:rsidRPr="009C7860">
        <w:rPr>
          <w:rFonts w:ascii="Courier New" w:hAnsi="Courier New" w:cs="Courier New"/>
          <w:sz w:val="24"/>
          <w:szCs w:val="24"/>
          <w:lang w:val="en-US"/>
        </w:rPr>
        <w:t>delay_</w:t>
      </w:r>
      <w:proofErr w:type="gramStart"/>
      <w:r w:rsidRPr="009C7860">
        <w:rPr>
          <w:rFonts w:ascii="Courier New" w:hAnsi="Courier New" w:cs="Courier New"/>
          <w:sz w:val="24"/>
          <w:szCs w:val="24"/>
          <w:lang w:val="en-US"/>
        </w:rPr>
        <w:t>ms</w:t>
      </w:r>
      <w:proofErr w:type="spellEnd"/>
      <w:r w:rsidRPr="009C7860">
        <w:rPr>
          <w:rFonts w:ascii="Courier New" w:hAnsi="Courier New" w:cs="Courier New"/>
          <w:sz w:val="24"/>
          <w:szCs w:val="24"/>
          <w:lang w:val="en-US"/>
        </w:rPr>
        <w:t>(</w:t>
      </w:r>
      <w:proofErr w:type="gramEnd"/>
      <w:r w:rsidR="00F44A00">
        <w:rPr>
          <w:rFonts w:ascii="Courier New" w:hAnsi="Courier New" w:cs="Courier New"/>
          <w:sz w:val="24"/>
          <w:szCs w:val="24"/>
          <w:lang w:val="en-US"/>
        </w:rPr>
        <w:t>30</w:t>
      </w:r>
      <w:r w:rsidRPr="009C7860">
        <w:rPr>
          <w:rFonts w:ascii="Courier New" w:hAnsi="Courier New" w:cs="Courier New"/>
          <w:sz w:val="24"/>
          <w:szCs w:val="24"/>
          <w:lang w:val="en-US"/>
        </w:rPr>
        <w:t>);// delay to eliminate the influence of the "bounce" of contacts</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        if (PORTBbits.RB0==0)</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        {</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        </w:t>
      </w:r>
      <w:r w:rsidR="00F44A00">
        <w:rPr>
          <w:rFonts w:ascii="Courier New" w:hAnsi="Courier New" w:cs="Courier New"/>
          <w:sz w:val="24"/>
          <w:szCs w:val="24"/>
          <w:lang w:val="en-US"/>
        </w:rPr>
        <w:t xml:space="preserve">    </w:t>
      </w:r>
      <w:r w:rsidRPr="009C7860">
        <w:rPr>
          <w:rFonts w:ascii="Courier New" w:hAnsi="Courier New" w:cs="Courier New"/>
          <w:sz w:val="24"/>
          <w:szCs w:val="24"/>
          <w:lang w:val="en-US"/>
        </w:rPr>
        <w:t>LATBbits.LATB3</w:t>
      </w:r>
      <w:proofErr w:type="gramStart"/>
      <w:r w:rsidRPr="009C7860">
        <w:rPr>
          <w:rFonts w:ascii="Courier New" w:hAnsi="Courier New" w:cs="Courier New"/>
          <w:sz w:val="24"/>
          <w:szCs w:val="24"/>
          <w:lang w:val="en-US"/>
        </w:rPr>
        <w:t>=!LATBbits.LATB</w:t>
      </w:r>
      <w:proofErr w:type="gramEnd"/>
      <w:r w:rsidRPr="009C7860">
        <w:rPr>
          <w:rFonts w:ascii="Courier New" w:hAnsi="Courier New" w:cs="Courier New"/>
          <w:sz w:val="24"/>
          <w:szCs w:val="24"/>
          <w:lang w:val="en-US"/>
        </w:rPr>
        <w:t>3;</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        }</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        INTCONbits.INT0IF=0;</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    }</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w:t>
      </w:r>
    </w:p>
    <w:p w:rsidR="00F44A0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void main(void)</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    TRISBbits.RB3=0;// configure the RB3 as output</w:t>
      </w:r>
    </w:p>
    <w:p w:rsid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    TRISBbits.RB0=1;// configure the RB0 as input</w:t>
      </w:r>
    </w:p>
    <w:p w:rsidR="00F44A00" w:rsidRDefault="00F44A00" w:rsidP="00F44A00">
      <w:pPr>
        <w:spacing w:after="0"/>
        <w:rPr>
          <w:rFonts w:ascii="Courier New" w:hAnsi="Courier New" w:cs="Courier New"/>
          <w:sz w:val="24"/>
          <w:szCs w:val="28"/>
          <w:lang w:val="en-US"/>
        </w:rPr>
      </w:pPr>
      <w:r>
        <w:rPr>
          <w:rFonts w:ascii="Courier New" w:hAnsi="Courier New" w:cs="Courier New"/>
          <w:sz w:val="24"/>
          <w:szCs w:val="28"/>
          <w:lang w:val="en-US"/>
        </w:rPr>
        <w:t xml:space="preserve">    </w:t>
      </w:r>
      <w:proofErr w:type="spellStart"/>
      <w:r w:rsidRPr="00F44A00">
        <w:rPr>
          <w:rFonts w:ascii="Courier New" w:hAnsi="Courier New" w:cs="Courier New"/>
          <w:sz w:val="24"/>
          <w:szCs w:val="28"/>
          <w:lang w:val="en-US"/>
        </w:rPr>
        <w:t>high_interrupt_</w:t>
      </w:r>
      <w:proofErr w:type="gramStart"/>
      <w:r w:rsidRPr="00F44A00">
        <w:rPr>
          <w:rFonts w:ascii="Courier New" w:hAnsi="Courier New" w:cs="Courier New"/>
          <w:sz w:val="24"/>
          <w:szCs w:val="28"/>
          <w:lang w:val="en-US"/>
        </w:rPr>
        <w:t>init</w:t>
      </w:r>
      <w:proofErr w:type="spellEnd"/>
      <w:r>
        <w:rPr>
          <w:rFonts w:ascii="Courier New" w:hAnsi="Courier New" w:cs="Courier New"/>
          <w:sz w:val="24"/>
          <w:szCs w:val="28"/>
          <w:lang w:val="en-US"/>
        </w:rPr>
        <w:t>( )</w:t>
      </w:r>
      <w:proofErr w:type="gramEnd"/>
      <w:r>
        <w:rPr>
          <w:rFonts w:ascii="Courier New" w:hAnsi="Courier New" w:cs="Courier New"/>
          <w:sz w:val="24"/>
          <w:szCs w:val="28"/>
          <w:lang w:val="en-US"/>
        </w:rPr>
        <w:t>;</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    </w:t>
      </w:r>
      <w:proofErr w:type="gramStart"/>
      <w:r w:rsidRPr="009C7860">
        <w:rPr>
          <w:rFonts w:ascii="Courier New" w:hAnsi="Courier New" w:cs="Courier New"/>
          <w:sz w:val="24"/>
          <w:szCs w:val="24"/>
          <w:lang w:val="en-US"/>
        </w:rPr>
        <w:t>while(</w:t>
      </w:r>
      <w:proofErr w:type="gramEnd"/>
      <w:r w:rsidRPr="009C7860">
        <w:rPr>
          <w:rFonts w:ascii="Courier New" w:hAnsi="Courier New" w:cs="Courier New"/>
          <w:sz w:val="24"/>
          <w:szCs w:val="24"/>
          <w:lang w:val="en-US"/>
        </w:rPr>
        <w:t>1);</w:t>
      </w:r>
    </w:p>
    <w:p w:rsidR="009C7860" w:rsidRPr="009C7860" w:rsidRDefault="009C7860" w:rsidP="009C7860">
      <w:pPr>
        <w:spacing w:after="0"/>
        <w:rPr>
          <w:rFonts w:ascii="Courier New" w:hAnsi="Courier New" w:cs="Courier New"/>
          <w:sz w:val="24"/>
          <w:szCs w:val="24"/>
          <w:lang w:val="en-US"/>
        </w:rPr>
      </w:pPr>
      <w:r w:rsidRPr="009C7860">
        <w:rPr>
          <w:rFonts w:ascii="Courier New" w:hAnsi="Courier New" w:cs="Courier New"/>
          <w:sz w:val="24"/>
          <w:szCs w:val="24"/>
          <w:lang w:val="en-US"/>
        </w:rPr>
        <w:t xml:space="preserve">}   </w:t>
      </w:r>
    </w:p>
    <w:p w:rsidR="009C7860" w:rsidRDefault="00F44A00" w:rsidP="004675EF">
      <w:pPr>
        <w:spacing w:after="0"/>
        <w:ind w:firstLine="709"/>
        <w:jc w:val="both"/>
        <w:rPr>
          <w:rFonts w:ascii="Courier New" w:hAnsi="Courier New" w:cs="Courier New"/>
          <w:sz w:val="28"/>
          <w:szCs w:val="28"/>
          <w:lang w:val="en-US"/>
        </w:rPr>
      </w:pPr>
      <w:r w:rsidRPr="00F44A00">
        <w:rPr>
          <w:rFonts w:ascii="Times New Roman" w:hAnsi="Times New Roman" w:cs="Times New Roman"/>
          <w:sz w:val="28"/>
          <w:szCs w:val="28"/>
          <w:lang w:val="en-US"/>
        </w:rPr>
        <w:lastRenderedPageBreak/>
        <w:t xml:space="preserve">Note that function </w:t>
      </w:r>
      <w:proofErr w:type="spellStart"/>
      <w:r w:rsidRPr="00F44A00">
        <w:rPr>
          <w:rFonts w:ascii="Courier New" w:hAnsi="Courier New" w:cs="Courier New"/>
          <w:sz w:val="28"/>
          <w:szCs w:val="28"/>
          <w:lang w:val="en-US"/>
        </w:rPr>
        <w:t>high_interrupt_</w:t>
      </w:r>
      <w:proofErr w:type="gramStart"/>
      <w:r w:rsidRPr="00F44A00">
        <w:rPr>
          <w:rFonts w:ascii="Courier New" w:hAnsi="Courier New" w:cs="Courier New"/>
          <w:sz w:val="28"/>
          <w:szCs w:val="28"/>
          <w:lang w:val="en-US"/>
        </w:rPr>
        <w:t>init</w:t>
      </w:r>
      <w:proofErr w:type="spellEnd"/>
      <w:r w:rsidR="00EF7869">
        <w:rPr>
          <w:rFonts w:ascii="Courier New" w:hAnsi="Courier New" w:cs="Courier New"/>
          <w:sz w:val="28"/>
          <w:szCs w:val="28"/>
          <w:lang w:val="en-US"/>
        </w:rPr>
        <w:t>(</w:t>
      </w:r>
      <w:proofErr w:type="gramEnd"/>
      <w:r w:rsidR="00EF7869">
        <w:rPr>
          <w:rFonts w:ascii="Courier New" w:hAnsi="Courier New" w:cs="Courier New"/>
          <w:sz w:val="28"/>
          <w:szCs w:val="28"/>
          <w:lang w:val="en-US"/>
        </w:rPr>
        <w:t>)</w:t>
      </w:r>
      <w:r w:rsidRPr="00F44A00">
        <w:rPr>
          <w:rFonts w:ascii="Courier New" w:hAnsi="Courier New" w:cs="Courier New"/>
          <w:sz w:val="28"/>
          <w:szCs w:val="28"/>
          <w:lang w:val="en-US"/>
        </w:rPr>
        <w:t xml:space="preserve"> </w:t>
      </w:r>
      <w:r w:rsidRPr="00F44A00">
        <w:rPr>
          <w:rFonts w:ascii="Times New Roman" w:hAnsi="Times New Roman" w:cs="Times New Roman"/>
          <w:sz w:val="28"/>
          <w:szCs w:val="28"/>
          <w:lang w:val="en-US"/>
        </w:rPr>
        <w:t>in not included into function</w:t>
      </w:r>
      <w:r w:rsidRPr="00F44A00">
        <w:rPr>
          <w:rFonts w:ascii="Courier New" w:hAnsi="Courier New" w:cs="Courier New"/>
          <w:sz w:val="28"/>
          <w:szCs w:val="28"/>
          <w:lang w:val="en-US"/>
        </w:rPr>
        <w:t xml:space="preserve"> </w:t>
      </w:r>
      <w:proofErr w:type="spellStart"/>
      <w:r w:rsidRPr="00F44A00">
        <w:rPr>
          <w:rFonts w:ascii="Courier New" w:hAnsi="Courier New" w:cs="Courier New"/>
          <w:sz w:val="28"/>
          <w:szCs w:val="28"/>
          <w:lang w:val="en-US"/>
        </w:rPr>
        <w:t>init_all_units</w:t>
      </w:r>
      <w:proofErr w:type="spellEnd"/>
      <w:r w:rsidRPr="00F44A00">
        <w:rPr>
          <w:rFonts w:ascii="Courier New" w:hAnsi="Courier New" w:cs="Courier New"/>
          <w:sz w:val="28"/>
          <w:szCs w:val="28"/>
          <w:lang w:val="en-US"/>
        </w:rPr>
        <w:t>( )</w:t>
      </w:r>
      <w:r w:rsidRPr="00F44A00">
        <w:rPr>
          <w:rFonts w:ascii="Times New Roman" w:hAnsi="Times New Roman" w:cs="Times New Roman"/>
          <w:sz w:val="28"/>
          <w:szCs w:val="28"/>
          <w:lang w:val="en-US"/>
        </w:rPr>
        <w:t>, so you need to call it in</w:t>
      </w:r>
      <w:r w:rsidRPr="00F44A00">
        <w:rPr>
          <w:rFonts w:ascii="Courier New" w:hAnsi="Courier New" w:cs="Courier New"/>
          <w:sz w:val="28"/>
          <w:szCs w:val="28"/>
          <w:lang w:val="en-US"/>
        </w:rPr>
        <w:t xml:space="preserve"> main. </w:t>
      </w:r>
    </w:p>
    <w:p w:rsidR="00F44A00" w:rsidRDefault="00334DF3" w:rsidP="00F44A00">
      <w:pPr>
        <w:spacing w:after="0"/>
        <w:ind w:firstLine="709"/>
        <w:jc w:val="both"/>
        <w:rPr>
          <w:rFonts w:ascii="Times New Roman" w:hAnsi="Times New Roman" w:cs="Times New Roman"/>
          <w:sz w:val="28"/>
          <w:szCs w:val="28"/>
          <w:lang w:val="en-US"/>
        </w:rPr>
      </w:pPr>
      <w:r w:rsidRPr="00334DF3">
        <w:rPr>
          <w:rFonts w:ascii="Times New Roman" w:hAnsi="Times New Roman" w:cs="Times New Roman"/>
          <w:sz w:val="28"/>
          <w:szCs w:val="28"/>
          <w:lang w:val="en-US"/>
        </w:rPr>
        <w:t xml:space="preserve">As an example of working with timers, consider setting a timer №0 to generate interrupts at a frequency of 1 Hz. </w:t>
      </w:r>
      <w:r w:rsidR="00F44A00">
        <w:rPr>
          <w:rFonts w:ascii="Times New Roman" w:hAnsi="Times New Roman" w:cs="Times New Roman"/>
          <w:sz w:val="28"/>
          <w:szCs w:val="28"/>
          <w:lang w:val="en-US"/>
        </w:rPr>
        <w:t xml:space="preserve">The timer </w:t>
      </w:r>
      <w:r w:rsidR="00F44A00" w:rsidRPr="00F44A00">
        <w:rPr>
          <w:rFonts w:ascii="Times New Roman" w:hAnsi="Times New Roman" w:cs="Times New Roman"/>
          <w:sz w:val="28"/>
          <w:szCs w:val="28"/>
          <w:lang w:val="en-US"/>
        </w:rPr>
        <w:t>№</w:t>
      </w:r>
      <w:r w:rsidR="00F44A00">
        <w:rPr>
          <w:rFonts w:ascii="Times New Roman" w:hAnsi="Times New Roman" w:cs="Times New Roman"/>
          <w:sz w:val="28"/>
          <w:szCs w:val="28"/>
          <w:lang w:val="en-US"/>
        </w:rPr>
        <w:t>0 is used, it has the 16-bit operational mode, but remember that all registers in microcontroller is 8-bit. The most important thing is</w:t>
      </w:r>
      <w:r w:rsidR="00F31D70">
        <w:rPr>
          <w:rFonts w:ascii="Times New Roman" w:hAnsi="Times New Roman" w:cs="Times New Roman"/>
          <w:sz w:val="28"/>
          <w:szCs w:val="28"/>
          <w:lang w:val="en-US"/>
        </w:rPr>
        <w:t xml:space="preserve"> to</w:t>
      </w:r>
      <w:r w:rsidR="00F44A00">
        <w:rPr>
          <w:rFonts w:ascii="Times New Roman" w:hAnsi="Times New Roman" w:cs="Times New Roman"/>
          <w:sz w:val="28"/>
          <w:szCs w:val="28"/>
          <w:lang w:val="en-US"/>
        </w:rPr>
        <w:t xml:space="preserve"> calculate the period of time correctly</w:t>
      </w:r>
      <w:r w:rsidR="00F8548F">
        <w:rPr>
          <w:rFonts w:ascii="Times New Roman" w:hAnsi="Times New Roman" w:cs="Times New Roman"/>
          <w:sz w:val="28"/>
          <w:szCs w:val="28"/>
          <w:lang w:val="en-US"/>
        </w:rPr>
        <w:t xml:space="preserve"> (you need to calculate the value timer start from and the end value will be 65535 – max value of </w:t>
      </w:r>
      <w:r w:rsidR="00F8548F" w:rsidRPr="00F8548F">
        <w:rPr>
          <w:rFonts w:ascii="Courier New" w:hAnsi="Courier New" w:cs="Courier New"/>
          <w:sz w:val="28"/>
          <w:szCs w:val="28"/>
          <w:lang w:val="en-US"/>
        </w:rPr>
        <w:t xml:space="preserve">unsigned </w:t>
      </w:r>
      <w:proofErr w:type="spellStart"/>
      <w:r w:rsidR="00F8548F" w:rsidRPr="00F8548F">
        <w:rPr>
          <w:rFonts w:ascii="Courier New" w:hAnsi="Courier New" w:cs="Courier New"/>
          <w:sz w:val="28"/>
          <w:szCs w:val="28"/>
          <w:lang w:val="en-US"/>
        </w:rPr>
        <w:t>int</w:t>
      </w:r>
      <w:proofErr w:type="spellEnd"/>
      <w:r w:rsidR="00F8548F">
        <w:rPr>
          <w:rFonts w:ascii="Times New Roman" w:hAnsi="Times New Roman" w:cs="Times New Roman"/>
          <w:sz w:val="28"/>
          <w:szCs w:val="28"/>
          <w:lang w:val="en-US"/>
        </w:rPr>
        <w:t xml:space="preserve"> 16 bit)</w:t>
      </w:r>
      <w:r w:rsidR="00F44A00">
        <w:rPr>
          <w:rFonts w:ascii="Times New Roman" w:hAnsi="Times New Roman" w:cs="Times New Roman"/>
          <w:sz w:val="28"/>
          <w:szCs w:val="28"/>
          <w:lang w:val="en-US"/>
        </w:rPr>
        <w:t xml:space="preserve">. </w:t>
      </w:r>
      <w:r w:rsidR="00F31D70">
        <w:rPr>
          <w:rFonts w:ascii="Times New Roman" w:hAnsi="Times New Roman" w:cs="Times New Roman"/>
          <w:sz w:val="28"/>
          <w:szCs w:val="28"/>
          <w:lang w:val="en-US"/>
        </w:rPr>
        <w:t xml:space="preserve">You should use the next equation for that: </w:t>
      </w:r>
    </w:p>
    <w:p w:rsidR="00F31D70" w:rsidRDefault="00F31D70" w:rsidP="00F44A00">
      <w:pPr>
        <w:spacing w:after="0"/>
        <w:ind w:firstLine="709"/>
        <w:jc w:val="both"/>
        <w:rPr>
          <w:rFonts w:ascii="Times New Roman" w:hAnsi="Times New Roman" w:cs="Times New Roman"/>
          <w:sz w:val="28"/>
          <w:szCs w:val="28"/>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662"/>
        <w:gridCol w:w="1128"/>
      </w:tblGrid>
      <w:tr w:rsidR="00F31D70" w:rsidTr="00F31D70">
        <w:tc>
          <w:tcPr>
            <w:tcW w:w="1555" w:type="dxa"/>
          </w:tcPr>
          <w:p w:rsidR="00F31D70" w:rsidRDefault="00F31D70" w:rsidP="00F44A00">
            <w:pPr>
              <w:jc w:val="both"/>
              <w:rPr>
                <w:rFonts w:ascii="Times New Roman" w:hAnsi="Times New Roman" w:cs="Times New Roman"/>
                <w:sz w:val="28"/>
                <w:szCs w:val="28"/>
                <w:lang w:val="en-US"/>
              </w:rPr>
            </w:pPr>
          </w:p>
        </w:tc>
        <w:tc>
          <w:tcPr>
            <w:tcW w:w="6662" w:type="dxa"/>
          </w:tcPr>
          <w:p w:rsidR="00F31D70" w:rsidRDefault="00F31D70" w:rsidP="00F87F88">
            <w:pPr>
              <w:jc w:val="both"/>
              <w:rPr>
                <w:rFonts w:ascii="Times New Roman" w:hAnsi="Times New Roman" w:cs="Times New Roman"/>
                <w:sz w:val="28"/>
                <w:szCs w:val="28"/>
                <w:lang w:val="en-US"/>
              </w:rPr>
            </w:pPr>
            <m:oMathPara>
              <m:oMath>
                <m:r>
                  <w:rPr>
                    <w:rFonts w:ascii="Cambria Math" w:hAnsi="Cambria Math" w:cs="Times New Roman"/>
                    <w:sz w:val="28"/>
                    <w:szCs w:val="28"/>
                    <w:lang w:val="en-US"/>
                  </w:rPr>
                  <m:t xml:space="preserve">period ticks=65535- </m:t>
                </m:r>
                <m:f>
                  <m:fPr>
                    <m:ctrlPr>
                      <w:rPr>
                        <w:rFonts w:ascii="Cambria Math" w:hAnsi="Cambria Math" w:cs="Times New Roman"/>
                        <w:i/>
                        <w:sz w:val="28"/>
                        <w:szCs w:val="28"/>
                        <w:lang w:val="en-US"/>
                      </w:rPr>
                    </m:ctrlPr>
                  </m:fPr>
                  <m:num>
                    <m:r>
                      <w:rPr>
                        <w:rFonts w:ascii="Cambria Math" w:hAnsi="Cambria Math" w:cs="Times New Roman"/>
                        <w:sz w:val="28"/>
                        <w:szCs w:val="28"/>
                        <w:lang w:val="en-US"/>
                      </w:rPr>
                      <m:t xml:space="preserve">Fosc/4*Period </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s</m:t>
                        </m:r>
                      </m:e>
                    </m:d>
                  </m:num>
                  <m:den>
                    <m:r>
                      <w:rPr>
                        <w:rFonts w:ascii="Cambria Math" w:hAnsi="Cambria Math" w:cs="Times New Roman"/>
                        <w:sz w:val="28"/>
                        <w:szCs w:val="28"/>
                        <w:lang w:val="en-US"/>
                      </w:rPr>
                      <m:t>prescaler</m:t>
                    </m:r>
                  </m:den>
                </m:f>
                <m:r>
                  <w:rPr>
                    <w:rFonts w:ascii="Cambria Math" w:eastAsiaTheme="minorEastAsia" w:hAnsi="Cambria Math" w:cs="Times New Roman"/>
                    <w:sz w:val="28"/>
                    <w:szCs w:val="28"/>
                    <w:lang w:val="en-US"/>
                  </w:rPr>
                  <m:t>,</m:t>
                </m:r>
              </m:oMath>
            </m:oMathPara>
          </w:p>
        </w:tc>
        <w:tc>
          <w:tcPr>
            <w:tcW w:w="1128" w:type="dxa"/>
          </w:tcPr>
          <w:p w:rsidR="00F31D70" w:rsidRDefault="00F31D70" w:rsidP="00F44A00">
            <w:pPr>
              <w:jc w:val="both"/>
              <w:rPr>
                <w:rFonts w:ascii="Times New Roman" w:hAnsi="Times New Roman" w:cs="Times New Roman"/>
                <w:sz w:val="28"/>
                <w:szCs w:val="28"/>
                <w:lang w:val="en-US"/>
              </w:rPr>
            </w:pPr>
          </w:p>
        </w:tc>
      </w:tr>
    </w:tbl>
    <w:p w:rsidR="00F31D70" w:rsidRDefault="00F31D70" w:rsidP="00F44A00">
      <w:pPr>
        <w:spacing w:after="0"/>
        <w:ind w:firstLine="709"/>
        <w:jc w:val="both"/>
        <w:rPr>
          <w:rFonts w:ascii="Times New Roman" w:hAnsi="Times New Roman" w:cs="Times New Roman"/>
          <w:sz w:val="28"/>
          <w:szCs w:val="28"/>
          <w:lang w:val="en-US"/>
        </w:rPr>
      </w:pPr>
    </w:p>
    <w:p w:rsidR="00F87F88" w:rsidRDefault="00F31D70" w:rsidP="00F31D70">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where 65535 – the value of over</w:t>
      </w:r>
      <w:r w:rsidR="00F87F88">
        <w:rPr>
          <w:rFonts w:ascii="Times New Roman" w:hAnsi="Times New Roman" w:cs="Times New Roman"/>
          <w:sz w:val="28"/>
          <w:szCs w:val="28"/>
          <w:lang w:val="en-US"/>
        </w:rPr>
        <w:t>flowing</w:t>
      </w:r>
      <w:r>
        <w:rPr>
          <w:rFonts w:ascii="Times New Roman" w:hAnsi="Times New Roman" w:cs="Times New Roman"/>
          <w:sz w:val="28"/>
          <w:szCs w:val="28"/>
          <w:lang w:val="en-US"/>
        </w:rPr>
        <w:t xml:space="preserve"> 16-bit timer,</w:t>
      </w:r>
    </w:p>
    <w:p w:rsidR="00F87F88" w:rsidRDefault="00F87F88" w:rsidP="00F31D70">
      <w:pPr>
        <w:spacing w:after="0"/>
        <w:jc w:val="both"/>
        <w:rPr>
          <w:rFonts w:ascii="Times New Roman" w:hAnsi="Times New Roman" w:cs="Times New Roman"/>
          <w:sz w:val="28"/>
          <w:szCs w:val="28"/>
          <w:lang w:val="en-US"/>
        </w:rPr>
      </w:pPr>
      <m:oMath>
        <m:r>
          <w:rPr>
            <w:rFonts w:ascii="Cambria Math" w:hAnsi="Cambria Math" w:cs="Times New Roman"/>
            <w:sz w:val="28"/>
            <w:szCs w:val="28"/>
            <w:lang w:val="en-US"/>
          </w:rPr>
          <m:t>Fosc</m:t>
        </m:r>
      </m:oMath>
      <w:r>
        <w:rPr>
          <w:rFonts w:ascii="Times New Roman" w:hAnsi="Times New Roman" w:cs="Times New Roman"/>
          <w:sz w:val="28"/>
          <w:szCs w:val="28"/>
          <w:lang w:val="en-US"/>
        </w:rPr>
        <w:t xml:space="preserve"> </w:t>
      </w:r>
      <w:r w:rsidR="00F31D70">
        <w:rPr>
          <w:rFonts w:ascii="Times New Roman" w:hAnsi="Times New Roman" w:cs="Times New Roman"/>
          <w:sz w:val="28"/>
          <w:szCs w:val="28"/>
          <w:lang w:val="en-US"/>
        </w:rPr>
        <w:t>– the operation frequency of microcontroller</w:t>
      </w:r>
      <w:r>
        <w:rPr>
          <w:rFonts w:ascii="Times New Roman" w:hAnsi="Times New Roman" w:cs="Times New Roman"/>
          <w:sz w:val="28"/>
          <w:szCs w:val="28"/>
          <w:lang w:val="en-US"/>
        </w:rPr>
        <w:t xml:space="preserve"> (for your robot </w:t>
      </w:r>
      <m:oMath>
        <m:r>
          <w:rPr>
            <w:rFonts w:ascii="Cambria Math" w:hAnsi="Cambria Math" w:cs="Times New Roman"/>
            <w:sz w:val="28"/>
            <w:szCs w:val="28"/>
            <w:lang w:val="en-US"/>
          </w:rPr>
          <m:t>Fosc=10 000 000</m:t>
        </m:r>
      </m:oMath>
      <w:r w:rsidR="00F31D70">
        <w:rPr>
          <w:rFonts w:ascii="Times New Roman" w:hAnsi="Times New Roman" w:cs="Times New Roman"/>
          <w:sz w:val="28"/>
          <w:szCs w:val="28"/>
          <w:lang w:val="en-US"/>
        </w:rPr>
        <w:t>;</w:t>
      </w:r>
    </w:p>
    <w:p w:rsidR="00EF7869" w:rsidRDefault="00F87F88" w:rsidP="00F31D70">
      <w:pPr>
        <w:spacing w:after="0"/>
        <w:jc w:val="both"/>
        <w:rPr>
          <w:rFonts w:ascii="Times New Roman" w:hAnsi="Times New Roman" w:cs="Times New Roman"/>
          <w:sz w:val="28"/>
          <w:szCs w:val="28"/>
          <w:lang w:val="en-US"/>
        </w:rPr>
      </w:pPr>
      <m:oMath>
        <m:r>
          <w:rPr>
            <w:rFonts w:ascii="Cambria Math" w:hAnsi="Cambria Math" w:cs="Times New Roman"/>
            <w:sz w:val="28"/>
            <w:szCs w:val="28"/>
            <w:lang w:val="en-US"/>
          </w:rPr>
          <m:t>prescaler</m:t>
        </m:r>
      </m:oMath>
      <w:r>
        <w:rPr>
          <w:rFonts w:ascii="Times New Roman" w:hAnsi="Times New Roman" w:cs="Times New Roman"/>
          <w:sz w:val="28"/>
          <w:szCs w:val="28"/>
          <w:lang w:val="en-US"/>
        </w:rPr>
        <w:t xml:space="preserve"> </w:t>
      </w:r>
      <w:r w:rsidR="00EF7869">
        <w:rPr>
          <w:rFonts w:ascii="Times New Roman" w:hAnsi="Times New Roman" w:cs="Times New Roman"/>
          <w:sz w:val="28"/>
          <w:szCs w:val="28"/>
          <w:lang w:val="en-US"/>
        </w:rPr>
        <w:t xml:space="preserve">– the coefficient/the pre-divider (for your robot </w:t>
      </w:r>
      <m:oMath>
        <m:r>
          <w:rPr>
            <w:rFonts w:ascii="Cambria Math" w:hAnsi="Cambria Math" w:cs="Times New Roman"/>
            <w:sz w:val="28"/>
            <w:szCs w:val="28"/>
            <w:lang w:val="en-US"/>
          </w:rPr>
          <m:t>prescaler=256</m:t>
        </m:r>
      </m:oMath>
      <w:r w:rsidR="00EF7869">
        <w:rPr>
          <w:rFonts w:ascii="Times New Roman" w:hAnsi="Times New Roman" w:cs="Times New Roman"/>
          <w:sz w:val="28"/>
          <w:szCs w:val="28"/>
          <w:lang w:val="en-US"/>
        </w:rPr>
        <w:t>);</w:t>
      </w:r>
    </w:p>
    <w:p w:rsidR="00F31D70" w:rsidRDefault="00EF7869" w:rsidP="00F31D70">
      <w:pPr>
        <w:spacing w:after="0"/>
        <w:jc w:val="both"/>
        <w:rPr>
          <w:rFonts w:ascii="Times New Roman" w:hAnsi="Times New Roman" w:cs="Times New Roman"/>
          <w:sz w:val="28"/>
          <w:szCs w:val="28"/>
          <w:lang w:val="en-US"/>
        </w:rPr>
      </w:pPr>
      <m:oMath>
        <m:r>
          <w:rPr>
            <w:rFonts w:ascii="Cambria Math" w:hAnsi="Cambria Math" w:cs="Times New Roman"/>
            <w:sz w:val="28"/>
            <w:szCs w:val="28"/>
            <w:lang w:val="en-US"/>
          </w:rPr>
          <m:t xml:space="preserve">Period </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s</m:t>
            </m:r>
          </m:e>
        </m:d>
      </m:oMath>
      <w:r w:rsidR="00F31D70">
        <w:rPr>
          <w:rFonts w:ascii="Times New Roman" w:hAnsi="Times New Roman" w:cs="Times New Roman"/>
          <w:sz w:val="28"/>
          <w:szCs w:val="28"/>
          <w:lang w:val="en-US"/>
        </w:rPr>
        <w:t xml:space="preserve"> – the desired period in </w:t>
      </w:r>
      <w:r w:rsidR="00F31D70" w:rsidRPr="00EF7869">
        <w:rPr>
          <w:rFonts w:ascii="Times New Roman" w:hAnsi="Times New Roman" w:cs="Times New Roman"/>
          <w:b/>
          <w:sz w:val="28"/>
          <w:szCs w:val="28"/>
          <w:lang w:val="en-US"/>
        </w:rPr>
        <w:t>seconds</w:t>
      </w:r>
      <w:r>
        <w:rPr>
          <w:rFonts w:ascii="Times New Roman" w:hAnsi="Times New Roman" w:cs="Times New Roman"/>
          <w:sz w:val="28"/>
          <w:szCs w:val="28"/>
          <w:lang w:val="en-US"/>
        </w:rPr>
        <w:t>.</w:t>
      </w:r>
    </w:p>
    <w:p w:rsidR="00F31D70" w:rsidRDefault="00F31D70" w:rsidP="00F31D70">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For example, if we want to get period of timer = 1 s. We will calculate</w:t>
      </w:r>
    </w:p>
    <w:p w:rsidR="00CA7542" w:rsidRDefault="00CA7542" w:rsidP="00F31D70">
      <w:pPr>
        <w:spacing w:after="0"/>
        <w:ind w:firstLine="709"/>
        <w:jc w:val="both"/>
        <w:rPr>
          <w:rFonts w:ascii="Times New Roman" w:hAnsi="Times New Roman" w:cs="Times New Roman"/>
          <w:sz w:val="28"/>
          <w:szCs w:val="28"/>
          <w:lang w:val="en-US"/>
        </w:rPr>
      </w:pPr>
    </w:p>
    <w:p w:rsidR="00F31D70" w:rsidRDefault="00F31D70" w:rsidP="00F44A00">
      <w:pPr>
        <w:spacing w:after="0"/>
        <w:ind w:firstLine="709"/>
        <w:jc w:val="both"/>
        <w:rPr>
          <w:rFonts w:ascii="Times New Roman" w:hAnsi="Times New Roman" w:cs="Times New Roman"/>
          <w:sz w:val="28"/>
          <w:szCs w:val="28"/>
          <w:lang w:val="en-US" w:eastAsia="en-US"/>
        </w:rPr>
      </w:pPr>
      <m:oMathPara>
        <m:oMath>
          <m:r>
            <w:rPr>
              <w:rFonts w:ascii="Cambria Math" w:hAnsi="Cambria Math" w:cs="Times New Roman"/>
              <w:sz w:val="28"/>
              <w:szCs w:val="28"/>
              <w:lang w:val="en-US"/>
            </w:rPr>
            <m:t xml:space="preserve">65535- </m:t>
          </m:r>
          <m:f>
            <m:fPr>
              <m:ctrlPr>
                <w:rPr>
                  <w:rFonts w:ascii="Cambria Math" w:eastAsiaTheme="minorHAnsi" w:hAnsi="Cambria Math" w:cs="Times New Roman"/>
                  <w:i/>
                  <w:sz w:val="28"/>
                  <w:szCs w:val="28"/>
                  <w:lang w:val="en-US" w:eastAsia="en-US"/>
                </w:rPr>
              </m:ctrlPr>
            </m:fPr>
            <m:num>
              <m:r>
                <w:rPr>
                  <w:rFonts w:ascii="Cambria Math" w:hAnsi="Cambria Math" w:cs="Times New Roman"/>
                  <w:sz w:val="28"/>
                  <w:szCs w:val="28"/>
                  <w:lang w:val="en-US"/>
                </w:rPr>
                <m:t>10000000/4*1</m:t>
              </m:r>
            </m:num>
            <m:den>
              <m:r>
                <w:rPr>
                  <w:rFonts w:ascii="Cambria Math" w:hAnsi="Cambria Math" w:cs="Times New Roman"/>
                  <w:sz w:val="28"/>
                  <w:szCs w:val="28"/>
                  <w:lang w:val="en-US"/>
                </w:rPr>
                <m:t>256</m:t>
              </m:r>
            </m:den>
          </m:f>
          <m:r>
            <w:rPr>
              <w:rFonts w:ascii="Cambria Math" w:hAnsi="Cambria Math" w:cs="Times New Roman"/>
              <w:sz w:val="28"/>
              <w:szCs w:val="28"/>
              <w:lang w:val="en-US" w:eastAsia="en-US"/>
            </w:rPr>
            <m:t>=55769</m:t>
          </m:r>
        </m:oMath>
      </m:oMathPara>
    </w:p>
    <w:p w:rsidR="00F31D70" w:rsidRPr="00F31D70" w:rsidRDefault="00F31D70" w:rsidP="00F31D70">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After that we need to convert this decimal value into binary and then get two 8-bit values.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559"/>
        <w:gridCol w:w="1843"/>
        <w:gridCol w:w="1984"/>
      </w:tblGrid>
      <w:tr w:rsidR="00F87F88" w:rsidTr="00F87F88">
        <w:trPr>
          <w:jc w:val="center"/>
        </w:trPr>
        <w:tc>
          <w:tcPr>
            <w:tcW w:w="1559" w:type="dxa"/>
            <w:tcBorders>
              <w:bottom w:val="single" w:sz="4" w:space="0" w:color="auto"/>
              <w:right w:val="single" w:sz="4" w:space="0" w:color="auto"/>
            </w:tcBorders>
          </w:tcPr>
          <w:p w:rsidR="00F87F88" w:rsidRPr="008B3534" w:rsidRDefault="00F87F88" w:rsidP="00F87F88">
            <w:pPr>
              <w:jc w:val="center"/>
              <w:rPr>
                <w:rFonts w:ascii="Times New Roman" w:hAnsi="Times New Roman" w:cs="Times New Roman"/>
                <w:sz w:val="24"/>
                <w:szCs w:val="28"/>
                <w:lang w:val="en-US"/>
              </w:rPr>
            </w:pPr>
            <w:r w:rsidRPr="008B3534">
              <w:rPr>
                <w:rFonts w:ascii="Times New Roman" w:hAnsi="Times New Roman" w:cs="Times New Roman"/>
                <w:sz w:val="24"/>
                <w:szCs w:val="28"/>
                <w:lang w:val="en-US"/>
              </w:rPr>
              <w:t>Decimal</w:t>
            </w:r>
          </w:p>
        </w:tc>
        <w:tc>
          <w:tcPr>
            <w:tcW w:w="1559" w:type="dxa"/>
            <w:tcBorders>
              <w:left w:val="single" w:sz="4" w:space="0" w:color="auto"/>
              <w:bottom w:val="single" w:sz="4" w:space="0" w:color="auto"/>
            </w:tcBorders>
          </w:tcPr>
          <w:p w:rsidR="00F87F88" w:rsidRPr="008B3534" w:rsidRDefault="00F87F88" w:rsidP="00F31D70">
            <w:pPr>
              <w:jc w:val="right"/>
              <w:rPr>
                <w:rFonts w:ascii="Times New Roman" w:hAnsi="Times New Roman" w:cs="Times New Roman"/>
                <w:sz w:val="24"/>
                <w:szCs w:val="28"/>
                <w:lang w:val="en-US"/>
              </w:rPr>
            </w:pPr>
            <w:r w:rsidRPr="008B3534">
              <w:rPr>
                <w:rFonts w:ascii="Times New Roman" w:hAnsi="Times New Roman" w:cs="Times New Roman"/>
                <w:sz w:val="24"/>
                <w:szCs w:val="28"/>
                <w:lang w:val="en-US"/>
              </w:rPr>
              <w:t>55769 =</w:t>
            </w:r>
          </w:p>
        </w:tc>
        <w:tc>
          <w:tcPr>
            <w:tcW w:w="1843" w:type="dxa"/>
            <w:tcBorders>
              <w:bottom w:val="single" w:sz="4" w:space="0" w:color="auto"/>
            </w:tcBorders>
          </w:tcPr>
          <w:p w:rsidR="00F87F88" w:rsidRPr="008B3534" w:rsidRDefault="00F87F88" w:rsidP="0048375E">
            <w:pPr>
              <w:jc w:val="both"/>
              <w:rPr>
                <w:rFonts w:ascii="Times New Roman" w:hAnsi="Times New Roman" w:cs="Times New Roman"/>
                <w:sz w:val="24"/>
                <w:szCs w:val="28"/>
                <w:lang w:val="en-US"/>
              </w:rPr>
            </w:pPr>
            <w:r w:rsidRPr="008B3534">
              <w:rPr>
                <w:rFonts w:ascii="Times New Roman" w:hAnsi="Times New Roman" w:cs="Times New Roman"/>
                <w:sz w:val="24"/>
                <w:szCs w:val="28"/>
                <w:lang w:val="en-US"/>
              </w:rPr>
              <w:t>1101 1001</w:t>
            </w:r>
          </w:p>
        </w:tc>
        <w:tc>
          <w:tcPr>
            <w:tcW w:w="1984" w:type="dxa"/>
            <w:tcBorders>
              <w:bottom w:val="single" w:sz="4" w:space="0" w:color="auto"/>
            </w:tcBorders>
          </w:tcPr>
          <w:p w:rsidR="00F87F88" w:rsidRPr="008B3534" w:rsidRDefault="00F87F88" w:rsidP="0048375E">
            <w:pPr>
              <w:jc w:val="both"/>
              <w:rPr>
                <w:rFonts w:ascii="Times New Roman" w:hAnsi="Times New Roman" w:cs="Times New Roman"/>
                <w:sz w:val="24"/>
                <w:szCs w:val="28"/>
                <w:lang w:val="en-US"/>
              </w:rPr>
            </w:pPr>
            <w:r w:rsidRPr="008B3534">
              <w:rPr>
                <w:rFonts w:ascii="Times New Roman" w:hAnsi="Times New Roman" w:cs="Times New Roman"/>
                <w:sz w:val="24"/>
                <w:szCs w:val="28"/>
                <w:lang w:val="en-US"/>
              </w:rPr>
              <w:t>1101 1001</w:t>
            </w:r>
          </w:p>
        </w:tc>
      </w:tr>
      <w:tr w:rsidR="00F87F88" w:rsidTr="00F8548F">
        <w:trPr>
          <w:jc w:val="center"/>
        </w:trPr>
        <w:tc>
          <w:tcPr>
            <w:tcW w:w="1559" w:type="dxa"/>
            <w:tcBorders>
              <w:top w:val="single" w:sz="4" w:space="0" w:color="auto"/>
              <w:bottom w:val="single" w:sz="4" w:space="0" w:color="auto"/>
              <w:right w:val="single" w:sz="4" w:space="0" w:color="auto"/>
            </w:tcBorders>
          </w:tcPr>
          <w:p w:rsidR="00F87F88" w:rsidRPr="008B3534" w:rsidRDefault="00F87F88" w:rsidP="00F87F88">
            <w:pPr>
              <w:jc w:val="center"/>
              <w:rPr>
                <w:rFonts w:ascii="Times New Roman" w:hAnsi="Times New Roman" w:cs="Times New Roman"/>
                <w:sz w:val="24"/>
                <w:szCs w:val="28"/>
                <w:lang w:val="en-US"/>
              </w:rPr>
            </w:pPr>
            <w:r w:rsidRPr="008B3534">
              <w:rPr>
                <w:rFonts w:ascii="Times New Roman" w:hAnsi="Times New Roman" w:cs="Times New Roman"/>
                <w:sz w:val="24"/>
                <w:szCs w:val="28"/>
                <w:lang w:val="en-US"/>
              </w:rPr>
              <w:t>Binary</w:t>
            </w:r>
          </w:p>
        </w:tc>
        <w:tc>
          <w:tcPr>
            <w:tcW w:w="1559" w:type="dxa"/>
            <w:tcBorders>
              <w:top w:val="single" w:sz="4" w:space="0" w:color="auto"/>
              <w:left w:val="single" w:sz="4" w:space="0" w:color="auto"/>
              <w:bottom w:val="single" w:sz="4" w:space="0" w:color="auto"/>
            </w:tcBorders>
          </w:tcPr>
          <w:p w:rsidR="00F87F88" w:rsidRPr="008B3534" w:rsidRDefault="00F87F88" w:rsidP="00F44A00">
            <w:pPr>
              <w:jc w:val="both"/>
              <w:rPr>
                <w:rFonts w:ascii="Times New Roman" w:hAnsi="Times New Roman" w:cs="Times New Roman"/>
                <w:sz w:val="24"/>
                <w:szCs w:val="28"/>
                <w:lang w:val="en-US"/>
              </w:rPr>
            </w:pPr>
          </w:p>
        </w:tc>
        <w:tc>
          <w:tcPr>
            <w:tcW w:w="1843" w:type="dxa"/>
            <w:tcBorders>
              <w:top w:val="single" w:sz="4" w:space="0" w:color="auto"/>
              <w:bottom w:val="single" w:sz="4" w:space="0" w:color="auto"/>
            </w:tcBorders>
          </w:tcPr>
          <w:p w:rsidR="00F87F88" w:rsidRPr="008B3534" w:rsidRDefault="00F87F88" w:rsidP="00F31D70">
            <w:pPr>
              <w:jc w:val="center"/>
              <w:rPr>
                <w:rFonts w:ascii="Times New Roman" w:hAnsi="Times New Roman" w:cs="Times New Roman"/>
                <w:sz w:val="24"/>
                <w:szCs w:val="28"/>
                <w:lang w:val="en-US"/>
              </w:rPr>
            </w:pPr>
            <w:r w:rsidRPr="008B3534">
              <w:rPr>
                <w:rFonts w:ascii="Times New Roman" w:hAnsi="Times New Roman" w:cs="Times New Roman"/>
                <w:sz w:val="24"/>
                <w:szCs w:val="28"/>
                <w:lang w:val="en-US"/>
              </w:rPr>
              <w:t>217</w:t>
            </w:r>
          </w:p>
        </w:tc>
        <w:tc>
          <w:tcPr>
            <w:tcW w:w="1984" w:type="dxa"/>
            <w:tcBorders>
              <w:top w:val="single" w:sz="4" w:space="0" w:color="auto"/>
              <w:bottom w:val="single" w:sz="4" w:space="0" w:color="auto"/>
            </w:tcBorders>
          </w:tcPr>
          <w:p w:rsidR="00F87F88" w:rsidRPr="008B3534" w:rsidRDefault="00F87F88" w:rsidP="00F31D70">
            <w:pPr>
              <w:jc w:val="center"/>
              <w:rPr>
                <w:rFonts w:ascii="Times New Roman" w:hAnsi="Times New Roman" w:cs="Times New Roman"/>
                <w:sz w:val="24"/>
                <w:szCs w:val="28"/>
                <w:lang w:val="en-US"/>
              </w:rPr>
            </w:pPr>
            <w:r w:rsidRPr="008B3534">
              <w:rPr>
                <w:rFonts w:ascii="Times New Roman" w:hAnsi="Times New Roman" w:cs="Times New Roman"/>
                <w:sz w:val="24"/>
                <w:szCs w:val="28"/>
                <w:lang w:val="en-US"/>
              </w:rPr>
              <w:t>217</w:t>
            </w:r>
          </w:p>
        </w:tc>
      </w:tr>
      <w:tr w:rsidR="00F8548F" w:rsidTr="00F87F88">
        <w:trPr>
          <w:jc w:val="center"/>
        </w:trPr>
        <w:tc>
          <w:tcPr>
            <w:tcW w:w="1559" w:type="dxa"/>
            <w:tcBorders>
              <w:top w:val="single" w:sz="4" w:space="0" w:color="auto"/>
              <w:right w:val="single" w:sz="4" w:space="0" w:color="auto"/>
            </w:tcBorders>
          </w:tcPr>
          <w:p w:rsidR="00F8548F" w:rsidRPr="008B3534" w:rsidRDefault="00F8548F" w:rsidP="00F87F88">
            <w:pPr>
              <w:jc w:val="center"/>
              <w:rPr>
                <w:rFonts w:ascii="Times New Roman" w:hAnsi="Times New Roman" w:cs="Times New Roman"/>
                <w:sz w:val="24"/>
                <w:szCs w:val="28"/>
                <w:lang w:val="en-US"/>
              </w:rPr>
            </w:pPr>
          </w:p>
        </w:tc>
        <w:tc>
          <w:tcPr>
            <w:tcW w:w="1559" w:type="dxa"/>
            <w:tcBorders>
              <w:top w:val="single" w:sz="4" w:space="0" w:color="auto"/>
              <w:left w:val="single" w:sz="4" w:space="0" w:color="auto"/>
            </w:tcBorders>
          </w:tcPr>
          <w:p w:rsidR="00F8548F" w:rsidRPr="008B3534" w:rsidRDefault="00F8548F" w:rsidP="00F44A00">
            <w:pPr>
              <w:jc w:val="both"/>
              <w:rPr>
                <w:rFonts w:ascii="Times New Roman" w:hAnsi="Times New Roman" w:cs="Times New Roman"/>
                <w:sz w:val="24"/>
                <w:szCs w:val="28"/>
                <w:lang w:val="en-US"/>
              </w:rPr>
            </w:pPr>
          </w:p>
        </w:tc>
        <w:tc>
          <w:tcPr>
            <w:tcW w:w="1843" w:type="dxa"/>
            <w:tcBorders>
              <w:top w:val="single" w:sz="4" w:space="0" w:color="auto"/>
            </w:tcBorders>
          </w:tcPr>
          <w:p w:rsidR="00F8548F" w:rsidRPr="008B3534" w:rsidRDefault="00F8548F" w:rsidP="00F31D70">
            <w:pPr>
              <w:jc w:val="center"/>
              <w:rPr>
                <w:rFonts w:ascii="Times New Roman" w:hAnsi="Times New Roman" w:cs="Times New Roman"/>
                <w:sz w:val="24"/>
                <w:szCs w:val="28"/>
                <w:lang w:val="en-US"/>
              </w:rPr>
            </w:pPr>
            <w:r w:rsidRPr="008B3534">
              <w:rPr>
                <w:rFonts w:ascii="Times New Roman" w:hAnsi="Times New Roman" w:cs="Times New Roman"/>
                <w:sz w:val="24"/>
                <w:szCs w:val="28"/>
                <w:lang w:val="en-US"/>
              </w:rPr>
              <w:t>HIGH</w:t>
            </w:r>
          </w:p>
        </w:tc>
        <w:tc>
          <w:tcPr>
            <w:tcW w:w="1984" w:type="dxa"/>
            <w:tcBorders>
              <w:top w:val="single" w:sz="4" w:space="0" w:color="auto"/>
            </w:tcBorders>
          </w:tcPr>
          <w:p w:rsidR="00F8548F" w:rsidRPr="008B3534" w:rsidRDefault="00F8548F" w:rsidP="00F31D70">
            <w:pPr>
              <w:jc w:val="center"/>
              <w:rPr>
                <w:rFonts w:ascii="Times New Roman" w:hAnsi="Times New Roman" w:cs="Times New Roman"/>
                <w:sz w:val="24"/>
                <w:szCs w:val="28"/>
                <w:lang w:val="en-US"/>
              </w:rPr>
            </w:pPr>
            <w:r w:rsidRPr="008B3534">
              <w:rPr>
                <w:rFonts w:ascii="Times New Roman" w:hAnsi="Times New Roman" w:cs="Times New Roman"/>
                <w:sz w:val="24"/>
                <w:szCs w:val="28"/>
                <w:lang w:val="en-US"/>
              </w:rPr>
              <w:t>LOW</w:t>
            </w:r>
          </w:p>
        </w:tc>
      </w:tr>
    </w:tbl>
    <w:p w:rsidR="00F31D70" w:rsidRDefault="00F31D70" w:rsidP="00F44A00">
      <w:pPr>
        <w:spacing w:after="0"/>
        <w:ind w:firstLine="709"/>
        <w:jc w:val="both"/>
        <w:rPr>
          <w:rFonts w:ascii="Times New Roman" w:hAnsi="Times New Roman" w:cs="Times New Roman"/>
          <w:sz w:val="28"/>
          <w:szCs w:val="28"/>
          <w:lang w:val="en-US"/>
        </w:rPr>
      </w:pPr>
    </w:p>
    <w:p w:rsidR="00EF7869" w:rsidRDefault="00EF7869" w:rsidP="00F44A00">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You can change the </w:t>
      </w:r>
      <w:proofErr w:type="spellStart"/>
      <w:r>
        <w:rPr>
          <w:rFonts w:ascii="Times New Roman" w:hAnsi="Times New Roman" w:cs="Times New Roman"/>
          <w:sz w:val="28"/>
          <w:szCs w:val="28"/>
          <w:lang w:val="en-US"/>
        </w:rPr>
        <w:t>prescaler</w:t>
      </w:r>
      <w:proofErr w:type="spellEnd"/>
      <w:r>
        <w:rPr>
          <w:rFonts w:ascii="Times New Roman" w:hAnsi="Times New Roman" w:cs="Times New Roman"/>
          <w:sz w:val="28"/>
          <w:szCs w:val="28"/>
          <w:lang w:val="en-US"/>
        </w:rPr>
        <w:t xml:space="preserve">, it depends on the period value that you want to obtain. If the value that you calculate for time period is more than 65535, it means that you need to use another </w:t>
      </w:r>
      <w:proofErr w:type="spellStart"/>
      <w:r>
        <w:rPr>
          <w:rFonts w:ascii="Times New Roman" w:hAnsi="Times New Roman" w:cs="Times New Roman"/>
          <w:sz w:val="28"/>
          <w:szCs w:val="28"/>
          <w:lang w:val="en-US"/>
        </w:rPr>
        <w:t>prescaler</w:t>
      </w:r>
      <w:proofErr w:type="spellEnd"/>
      <w:r>
        <w:rPr>
          <w:rFonts w:ascii="Times New Roman" w:hAnsi="Times New Roman" w:cs="Times New Roman"/>
          <w:sz w:val="28"/>
          <w:szCs w:val="28"/>
          <w:lang w:val="en-US"/>
        </w:rPr>
        <w:t>. All available options you can find in datasheet of microcontroller. In table 3.1 all values of pr</w:t>
      </w:r>
      <w:r w:rsidR="008B3534">
        <w:rPr>
          <w:rFonts w:ascii="Times New Roman" w:hAnsi="Times New Roman" w:cs="Times New Roman"/>
          <w:sz w:val="28"/>
          <w:szCs w:val="28"/>
          <w:lang w:val="en-US"/>
        </w:rPr>
        <w:t>e-d</w:t>
      </w:r>
      <w:r>
        <w:rPr>
          <w:rFonts w:ascii="Times New Roman" w:hAnsi="Times New Roman" w:cs="Times New Roman"/>
          <w:sz w:val="28"/>
          <w:szCs w:val="28"/>
          <w:lang w:val="en-US"/>
        </w:rPr>
        <w:t>i</w:t>
      </w:r>
      <w:r w:rsidR="008B3534">
        <w:rPr>
          <w:rFonts w:ascii="Times New Roman" w:hAnsi="Times New Roman" w:cs="Times New Roman"/>
          <w:sz w:val="28"/>
          <w:szCs w:val="28"/>
          <w:lang w:val="en-US"/>
        </w:rPr>
        <w:t>vi</w:t>
      </w:r>
      <w:r>
        <w:rPr>
          <w:rFonts w:ascii="Times New Roman" w:hAnsi="Times New Roman" w:cs="Times New Roman"/>
          <w:sz w:val="28"/>
          <w:szCs w:val="28"/>
          <w:lang w:val="en-US"/>
        </w:rPr>
        <w:t xml:space="preserve">ders are presented. </w:t>
      </w:r>
    </w:p>
    <w:p w:rsidR="00334DF3" w:rsidRPr="0009474E" w:rsidRDefault="00334DF3" w:rsidP="0009474E">
      <w:pPr>
        <w:pStyle w:val="Default"/>
        <w:spacing w:before="240"/>
        <w:jc w:val="right"/>
        <w:rPr>
          <w:b/>
          <w:bCs/>
          <w:szCs w:val="28"/>
          <w:lang w:val="en-US"/>
        </w:rPr>
      </w:pPr>
      <w:r w:rsidRPr="0009474E">
        <w:rPr>
          <w:szCs w:val="28"/>
          <w:lang w:val="en-US"/>
        </w:rPr>
        <w:t>Table 3.</w:t>
      </w:r>
      <w:r w:rsidR="00F31D70">
        <w:rPr>
          <w:szCs w:val="28"/>
          <w:lang w:val="en-US"/>
        </w:rPr>
        <w:t>1</w:t>
      </w:r>
      <w:r w:rsidR="0009474E">
        <w:rPr>
          <w:szCs w:val="28"/>
          <w:lang w:val="en-US"/>
        </w:rPr>
        <w:t xml:space="preserve">. </w:t>
      </w:r>
      <w:r w:rsidRPr="0009474E">
        <w:rPr>
          <w:bCs/>
          <w:szCs w:val="28"/>
          <w:lang w:val="en-US"/>
        </w:rPr>
        <w:t>The choice of the value of pre-divider Timer 0</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2693"/>
      </w:tblGrid>
      <w:tr w:rsidR="00EF7869" w:rsidRPr="00334DF3" w:rsidTr="00EF7869">
        <w:trPr>
          <w:trHeight w:val="127"/>
          <w:jc w:val="center"/>
        </w:trPr>
        <w:tc>
          <w:tcPr>
            <w:tcW w:w="4106"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b/>
                <w:color w:val="000000"/>
                <w:sz w:val="24"/>
                <w:szCs w:val="28"/>
                <w:lang w:val="en-US"/>
              </w:rPr>
            </w:pPr>
            <w:r w:rsidRPr="00334DF3">
              <w:rPr>
                <w:rFonts w:ascii="Times New Roman" w:hAnsi="Times New Roman" w:cs="Times New Roman"/>
                <w:b/>
                <w:color w:val="000000"/>
                <w:sz w:val="24"/>
                <w:szCs w:val="28"/>
                <w:lang w:val="en-US"/>
              </w:rPr>
              <w:t>The value of the pre-divider</w:t>
            </w:r>
          </w:p>
        </w:tc>
        <w:tc>
          <w:tcPr>
            <w:tcW w:w="2693"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b/>
                <w:color w:val="000000"/>
                <w:sz w:val="24"/>
                <w:szCs w:val="28"/>
                <w:lang w:val="en-US"/>
              </w:rPr>
            </w:pPr>
            <w:r w:rsidRPr="00334DF3">
              <w:rPr>
                <w:rFonts w:ascii="Times New Roman" w:hAnsi="Times New Roman" w:cs="Times New Roman"/>
                <w:b/>
                <w:color w:val="000000"/>
                <w:sz w:val="24"/>
                <w:szCs w:val="28"/>
                <w:lang w:val="en-US"/>
              </w:rPr>
              <w:t>T0PS&lt;2:0&gt;</w:t>
            </w:r>
          </w:p>
        </w:tc>
      </w:tr>
      <w:tr w:rsidR="00EF7869" w:rsidRPr="00334DF3" w:rsidTr="00EF7869">
        <w:trPr>
          <w:trHeight w:val="127"/>
          <w:jc w:val="center"/>
        </w:trPr>
        <w:tc>
          <w:tcPr>
            <w:tcW w:w="4106"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lang w:val="en-US"/>
              </w:rPr>
            </w:pPr>
            <w:r w:rsidRPr="00334DF3">
              <w:rPr>
                <w:rFonts w:ascii="Times New Roman" w:hAnsi="Times New Roman" w:cs="Times New Roman"/>
                <w:color w:val="000000"/>
                <w:sz w:val="24"/>
                <w:szCs w:val="28"/>
                <w:lang w:val="en-US"/>
              </w:rPr>
              <w:t>1:256</w:t>
            </w:r>
          </w:p>
        </w:tc>
        <w:tc>
          <w:tcPr>
            <w:tcW w:w="2693"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lang w:val="en-US"/>
              </w:rPr>
            </w:pPr>
            <w:r w:rsidRPr="00334DF3">
              <w:rPr>
                <w:rFonts w:ascii="Times New Roman" w:hAnsi="Times New Roman" w:cs="Times New Roman"/>
                <w:color w:val="000000"/>
                <w:sz w:val="24"/>
                <w:szCs w:val="28"/>
                <w:lang w:val="en-US"/>
              </w:rPr>
              <w:t>111</w:t>
            </w:r>
          </w:p>
        </w:tc>
      </w:tr>
      <w:tr w:rsidR="00EF7869" w:rsidRPr="00334DF3" w:rsidTr="00EF7869">
        <w:trPr>
          <w:trHeight w:val="127"/>
          <w:jc w:val="center"/>
        </w:trPr>
        <w:tc>
          <w:tcPr>
            <w:tcW w:w="4106"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lang w:val="en-US"/>
              </w:rPr>
            </w:pPr>
            <w:r w:rsidRPr="00334DF3">
              <w:rPr>
                <w:rFonts w:ascii="Times New Roman" w:hAnsi="Times New Roman" w:cs="Times New Roman"/>
                <w:color w:val="000000"/>
                <w:sz w:val="24"/>
                <w:szCs w:val="28"/>
                <w:lang w:val="en-US"/>
              </w:rPr>
              <w:t>1:128</w:t>
            </w:r>
          </w:p>
        </w:tc>
        <w:tc>
          <w:tcPr>
            <w:tcW w:w="2693"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lang w:val="en-US"/>
              </w:rPr>
            </w:pPr>
            <w:r w:rsidRPr="00334DF3">
              <w:rPr>
                <w:rFonts w:ascii="Times New Roman" w:hAnsi="Times New Roman" w:cs="Times New Roman"/>
                <w:color w:val="000000"/>
                <w:sz w:val="24"/>
                <w:szCs w:val="28"/>
                <w:lang w:val="en-US"/>
              </w:rPr>
              <w:t>110</w:t>
            </w:r>
          </w:p>
        </w:tc>
      </w:tr>
      <w:tr w:rsidR="00EF7869" w:rsidRPr="00334DF3" w:rsidTr="00EF7869">
        <w:trPr>
          <w:trHeight w:val="127"/>
          <w:jc w:val="center"/>
        </w:trPr>
        <w:tc>
          <w:tcPr>
            <w:tcW w:w="4106"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lang w:val="en-US"/>
              </w:rPr>
            </w:pPr>
            <w:r w:rsidRPr="00334DF3">
              <w:rPr>
                <w:rFonts w:ascii="Times New Roman" w:hAnsi="Times New Roman" w:cs="Times New Roman"/>
                <w:color w:val="000000"/>
                <w:sz w:val="24"/>
                <w:szCs w:val="28"/>
                <w:lang w:val="en-US"/>
              </w:rPr>
              <w:t>1:64</w:t>
            </w:r>
          </w:p>
        </w:tc>
        <w:tc>
          <w:tcPr>
            <w:tcW w:w="2693"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lang w:val="en-US"/>
              </w:rPr>
            </w:pPr>
            <w:r w:rsidRPr="00334DF3">
              <w:rPr>
                <w:rFonts w:ascii="Times New Roman" w:hAnsi="Times New Roman" w:cs="Times New Roman"/>
                <w:color w:val="000000"/>
                <w:sz w:val="24"/>
                <w:szCs w:val="28"/>
                <w:lang w:val="en-US"/>
              </w:rPr>
              <w:t>101</w:t>
            </w:r>
          </w:p>
        </w:tc>
      </w:tr>
      <w:tr w:rsidR="00EF7869" w:rsidRPr="00334DF3" w:rsidTr="00EF7869">
        <w:trPr>
          <w:trHeight w:val="127"/>
          <w:jc w:val="center"/>
        </w:trPr>
        <w:tc>
          <w:tcPr>
            <w:tcW w:w="4106"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lang w:val="en-US"/>
              </w:rPr>
            </w:pPr>
            <w:r w:rsidRPr="00334DF3">
              <w:rPr>
                <w:rFonts w:ascii="Times New Roman" w:hAnsi="Times New Roman" w:cs="Times New Roman"/>
                <w:color w:val="000000"/>
                <w:sz w:val="24"/>
                <w:szCs w:val="28"/>
                <w:lang w:val="en-US"/>
              </w:rPr>
              <w:t>1:32</w:t>
            </w:r>
          </w:p>
        </w:tc>
        <w:tc>
          <w:tcPr>
            <w:tcW w:w="2693"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lang w:val="en-US"/>
              </w:rPr>
            </w:pPr>
            <w:r w:rsidRPr="00334DF3">
              <w:rPr>
                <w:rFonts w:ascii="Times New Roman" w:hAnsi="Times New Roman" w:cs="Times New Roman"/>
                <w:color w:val="000000"/>
                <w:sz w:val="24"/>
                <w:szCs w:val="28"/>
                <w:lang w:val="en-US"/>
              </w:rPr>
              <w:t>100</w:t>
            </w:r>
          </w:p>
        </w:tc>
      </w:tr>
      <w:tr w:rsidR="00EF7869" w:rsidRPr="00334DF3" w:rsidTr="00EF7869">
        <w:trPr>
          <w:trHeight w:val="127"/>
          <w:jc w:val="center"/>
        </w:trPr>
        <w:tc>
          <w:tcPr>
            <w:tcW w:w="4106"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rPr>
            </w:pPr>
            <w:r w:rsidRPr="00334DF3">
              <w:rPr>
                <w:rFonts w:ascii="Times New Roman" w:hAnsi="Times New Roman" w:cs="Times New Roman"/>
                <w:color w:val="000000"/>
                <w:sz w:val="24"/>
                <w:szCs w:val="28"/>
              </w:rPr>
              <w:t>1:16</w:t>
            </w:r>
          </w:p>
        </w:tc>
        <w:tc>
          <w:tcPr>
            <w:tcW w:w="2693"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rPr>
            </w:pPr>
            <w:r w:rsidRPr="00334DF3">
              <w:rPr>
                <w:rFonts w:ascii="Times New Roman" w:hAnsi="Times New Roman" w:cs="Times New Roman"/>
                <w:color w:val="000000"/>
                <w:sz w:val="24"/>
                <w:szCs w:val="28"/>
              </w:rPr>
              <w:t>011</w:t>
            </w:r>
          </w:p>
        </w:tc>
      </w:tr>
      <w:tr w:rsidR="00EF7869" w:rsidRPr="00334DF3" w:rsidTr="00EF7869">
        <w:trPr>
          <w:trHeight w:val="127"/>
          <w:jc w:val="center"/>
        </w:trPr>
        <w:tc>
          <w:tcPr>
            <w:tcW w:w="4106"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rPr>
            </w:pPr>
            <w:r w:rsidRPr="00334DF3">
              <w:rPr>
                <w:rFonts w:ascii="Times New Roman" w:hAnsi="Times New Roman" w:cs="Times New Roman"/>
                <w:color w:val="000000"/>
                <w:sz w:val="24"/>
                <w:szCs w:val="28"/>
              </w:rPr>
              <w:t>1:8</w:t>
            </w:r>
          </w:p>
        </w:tc>
        <w:tc>
          <w:tcPr>
            <w:tcW w:w="2693"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rPr>
            </w:pPr>
            <w:r w:rsidRPr="00334DF3">
              <w:rPr>
                <w:rFonts w:ascii="Times New Roman" w:hAnsi="Times New Roman" w:cs="Times New Roman"/>
                <w:color w:val="000000"/>
                <w:sz w:val="24"/>
                <w:szCs w:val="28"/>
              </w:rPr>
              <w:t>010</w:t>
            </w:r>
          </w:p>
        </w:tc>
      </w:tr>
      <w:tr w:rsidR="00EF7869" w:rsidRPr="00334DF3" w:rsidTr="00EF7869">
        <w:trPr>
          <w:trHeight w:val="127"/>
          <w:jc w:val="center"/>
        </w:trPr>
        <w:tc>
          <w:tcPr>
            <w:tcW w:w="4106"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rPr>
            </w:pPr>
            <w:r w:rsidRPr="00334DF3">
              <w:rPr>
                <w:rFonts w:ascii="Times New Roman" w:hAnsi="Times New Roman" w:cs="Times New Roman"/>
                <w:color w:val="000000"/>
                <w:sz w:val="24"/>
                <w:szCs w:val="28"/>
              </w:rPr>
              <w:t>1:4</w:t>
            </w:r>
          </w:p>
        </w:tc>
        <w:tc>
          <w:tcPr>
            <w:tcW w:w="2693"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rPr>
            </w:pPr>
            <w:r w:rsidRPr="00334DF3">
              <w:rPr>
                <w:rFonts w:ascii="Times New Roman" w:hAnsi="Times New Roman" w:cs="Times New Roman"/>
                <w:color w:val="000000"/>
                <w:sz w:val="24"/>
                <w:szCs w:val="28"/>
              </w:rPr>
              <w:t>001</w:t>
            </w:r>
          </w:p>
        </w:tc>
      </w:tr>
      <w:tr w:rsidR="00EF7869" w:rsidRPr="00334DF3" w:rsidTr="00EF7869">
        <w:trPr>
          <w:trHeight w:val="127"/>
          <w:jc w:val="center"/>
        </w:trPr>
        <w:tc>
          <w:tcPr>
            <w:tcW w:w="4106"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rPr>
            </w:pPr>
            <w:r w:rsidRPr="00334DF3">
              <w:rPr>
                <w:rFonts w:ascii="Times New Roman" w:hAnsi="Times New Roman" w:cs="Times New Roman"/>
                <w:color w:val="000000"/>
                <w:sz w:val="24"/>
                <w:szCs w:val="28"/>
              </w:rPr>
              <w:t>1:2</w:t>
            </w:r>
          </w:p>
        </w:tc>
        <w:tc>
          <w:tcPr>
            <w:tcW w:w="2693" w:type="dxa"/>
            <w:vAlign w:val="center"/>
          </w:tcPr>
          <w:p w:rsidR="00EF7869" w:rsidRPr="00334DF3" w:rsidRDefault="00EF7869" w:rsidP="00334DF3">
            <w:pPr>
              <w:autoSpaceDE w:val="0"/>
              <w:autoSpaceDN w:val="0"/>
              <w:adjustRightInd w:val="0"/>
              <w:spacing w:after="0" w:line="240" w:lineRule="auto"/>
              <w:jc w:val="center"/>
              <w:rPr>
                <w:rFonts w:ascii="Times New Roman" w:hAnsi="Times New Roman" w:cs="Times New Roman"/>
                <w:color w:val="000000"/>
                <w:sz w:val="24"/>
                <w:szCs w:val="28"/>
              </w:rPr>
            </w:pPr>
            <w:r w:rsidRPr="00334DF3">
              <w:rPr>
                <w:rFonts w:ascii="Times New Roman" w:hAnsi="Times New Roman" w:cs="Times New Roman"/>
                <w:color w:val="000000"/>
                <w:sz w:val="24"/>
                <w:szCs w:val="28"/>
              </w:rPr>
              <w:t>000</w:t>
            </w:r>
          </w:p>
        </w:tc>
      </w:tr>
    </w:tbl>
    <w:p w:rsidR="00334DF3" w:rsidRPr="007E070F" w:rsidRDefault="00334DF3" w:rsidP="00334DF3">
      <w:pPr>
        <w:spacing w:after="0"/>
        <w:ind w:firstLine="709"/>
        <w:jc w:val="both"/>
        <w:rPr>
          <w:rFonts w:ascii="Times New Roman" w:hAnsi="Times New Roman" w:cs="Times New Roman"/>
          <w:sz w:val="28"/>
          <w:szCs w:val="28"/>
          <w:lang w:val="en-US"/>
        </w:rPr>
      </w:pPr>
      <w:r w:rsidRPr="007E070F">
        <w:rPr>
          <w:rFonts w:ascii="Times New Roman" w:hAnsi="Times New Roman" w:cs="Times New Roman"/>
          <w:sz w:val="28"/>
          <w:szCs w:val="28"/>
          <w:lang w:val="en-US"/>
        </w:rPr>
        <w:lastRenderedPageBreak/>
        <w:t>The text of the program is shown in listing 3.2.</w:t>
      </w:r>
    </w:p>
    <w:p w:rsidR="00334DF3" w:rsidRPr="00334DF3" w:rsidRDefault="00334DF3" w:rsidP="00334DF3">
      <w:pPr>
        <w:pStyle w:val="Default"/>
        <w:jc w:val="right"/>
        <w:rPr>
          <w:sz w:val="28"/>
          <w:szCs w:val="28"/>
          <w:lang w:val="en-US"/>
        </w:rPr>
      </w:pPr>
      <w:r w:rsidRPr="00334DF3">
        <w:rPr>
          <w:sz w:val="28"/>
          <w:szCs w:val="28"/>
          <w:lang w:val="en-US"/>
        </w:rPr>
        <w:t xml:space="preserve">Listing 3.2 </w:t>
      </w:r>
    </w:p>
    <w:p w:rsidR="00F8548F" w:rsidRDefault="00F8548F" w:rsidP="00334DF3">
      <w:pPr>
        <w:pStyle w:val="Default"/>
        <w:rPr>
          <w:rFonts w:ascii="Courier New" w:hAnsi="Courier New" w:cs="Courier New"/>
          <w:szCs w:val="28"/>
          <w:lang w:val="en-US"/>
        </w:rPr>
      </w:pPr>
    </w:p>
    <w:p w:rsidR="00F8548F" w:rsidRDefault="00F8548F" w:rsidP="00334DF3">
      <w:pPr>
        <w:pStyle w:val="Default"/>
        <w:rPr>
          <w:rFonts w:ascii="Courier New" w:hAnsi="Courier New" w:cs="Courier New"/>
          <w:szCs w:val="28"/>
          <w:lang w:val="en-US"/>
        </w:rPr>
      </w:pPr>
      <w:r>
        <w:rPr>
          <w:rFonts w:ascii="Courier New" w:hAnsi="Courier New" w:cs="Courier New"/>
          <w:szCs w:val="28"/>
          <w:lang w:val="en-US"/>
        </w:rPr>
        <w:t>/</w:t>
      </w:r>
      <w:proofErr w:type="gramStart"/>
      <w:r>
        <w:rPr>
          <w:rFonts w:ascii="Courier New" w:hAnsi="Courier New" w:cs="Courier New"/>
          <w:szCs w:val="28"/>
          <w:lang w:val="en-US"/>
        </w:rPr>
        <w:t>/ !this</w:t>
      </w:r>
      <w:proofErr w:type="gramEnd"/>
      <w:r>
        <w:rPr>
          <w:rFonts w:ascii="Courier New" w:hAnsi="Courier New" w:cs="Courier New"/>
          <w:szCs w:val="28"/>
          <w:lang w:val="en-US"/>
        </w:rPr>
        <w:t xml:space="preserve"> function is already in your project, no need to copy! </w:t>
      </w:r>
    </w:p>
    <w:p w:rsidR="00F8548F" w:rsidRP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 xml:space="preserve">void </w:t>
      </w:r>
      <w:proofErr w:type="spellStart"/>
      <w:r w:rsidRPr="00F8548F">
        <w:rPr>
          <w:rFonts w:ascii="Courier New" w:hAnsi="Courier New" w:cs="Courier New"/>
          <w:szCs w:val="28"/>
          <w:lang w:val="en-US"/>
        </w:rPr>
        <w:t>low_interrupt_</w:t>
      </w:r>
      <w:proofErr w:type="gramStart"/>
      <w:r w:rsidRPr="00F8548F">
        <w:rPr>
          <w:rFonts w:ascii="Courier New" w:hAnsi="Courier New" w:cs="Courier New"/>
          <w:szCs w:val="28"/>
          <w:lang w:val="en-US"/>
        </w:rPr>
        <w:t>init</w:t>
      </w:r>
      <w:proofErr w:type="spellEnd"/>
      <w:r w:rsidRPr="00F8548F">
        <w:rPr>
          <w:rFonts w:ascii="Courier New" w:hAnsi="Courier New" w:cs="Courier New"/>
          <w:szCs w:val="28"/>
          <w:lang w:val="en-US"/>
        </w:rPr>
        <w:t>( )</w:t>
      </w:r>
      <w:proofErr w:type="gramEnd"/>
    </w:p>
    <w:p w:rsidR="00F8548F" w:rsidRP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w:t>
      </w:r>
    </w:p>
    <w:p w:rsidR="00F8548F" w:rsidRP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 xml:space="preserve">    T0CONbits.T08BIT=0;// setting timer №0 to 16-bit mode </w:t>
      </w:r>
    </w:p>
    <w:p w:rsidR="00F8548F" w:rsidRP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 xml:space="preserve">    T0CONbits.PSA=0;// pre-divider is used </w:t>
      </w:r>
    </w:p>
    <w:p w:rsidR="00F8548F" w:rsidRP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 xml:space="preserve">    T0CONbits.T0PS=0b111;//pre-divider = 256 </w:t>
      </w:r>
    </w:p>
    <w:p w:rsidR="00F8548F" w:rsidRP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 xml:space="preserve">    T0CONbits.T0CS=0;// selection of the internal source clock </w:t>
      </w:r>
    </w:p>
    <w:p w:rsidR="00F8548F" w:rsidRP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 xml:space="preserve">    T0CONbits.TMR0ON=1; </w:t>
      </w:r>
    </w:p>
    <w:p w:rsidR="00F8548F" w:rsidRP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 xml:space="preserve">    </w:t>
      </w:r>
      <w:proofErr w:type="spellStart"/>
      <w:r w:rsidRPr="00F8548F">
        <w:rPr>
          <w:rFonts w:ascii="Courier New" w:hAnsi="Courier New" w:cs="Courier New"/>
          <w:szCs w:val="28"/>
          <w:lang w:val="en-US"/>
        </w:rPr>
        <w:t>RCONbits.IPEN</w:t>
      </w:r>
      <w:proofErr w:type="spellEnd"/>
      <w:r w:rsidRPr="00F8548F">
        <w:rPr>
          <w:rFonts w:ascii="Courier New" w:hAnsi="Courier New" w:cs="Courier New"/>
          <w:szCs w:val="28"/>
          <w:lang w:val="en-US"/>
        </w:rPr>
        <w:t>=1; // two-level interrupt is enabled</w:t>
      </w:r>
    </w:p>
    <w:p w:rsidR="00F8548F" w:rsidRP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 xml:space="preserve">    INTCON2bits.TMR0IP=0;// assign an interrupt a low priority </w:t>
      </w:r>
    </w:p>
    <w:p w:rsidR="00F8548F" w:rsidRP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 xml:space="preserve">    INTCONbits.TMR0IF=0;// reset the interrupt flag on overflow of timer 0 </w:t>
      </w:r>
    </w:p>
    <w:p w:rsidR="00F8548F" w:rsidRP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 xml:space="preserve">    </w:t>
      </w:r>
      <w:proofErr w:type="spellStart"/>
      <w:r w:rsidRPr="00F8548F">
        <w:rPr>
          <w:rFonts w:ascii="Courier New" w:hAnsi="Courier New" w:cs="Courier New"/>
          <w:szCs w:val="28"/>
          <w:lang w:val="en-US"/>
        </w:rPr>
        <w:t>INTCONbits.GIEH</w:t>
      </w:r>
      <w:proofErr w:type="spellEnd"/>
      <w:r w:rsidRPr="00F8548F">
        <w:rPr>
          <w:rFonts w:ascii="Courier New" w:hAnsi="Courier New" w:cs="Courier New"/>
          <w:szCs w:val="28"/>
          <w:lang w:val="en-US"/>
        </w:rPr>
        <w:t>=1; // the high-level interrupt is enabled</w:t>
      </w:r>
    </w:p>
    <w:p w:rsidR="00F8548F" w:rsidRP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 xml:space="preserve">    </w:t>
      </w:r>
      <w:proofErr w:type="spellStart"/>
      <w:r w:rsidRPr="00F8548F">
        <w:rPr>
          <w:rFonts w:ascii="Courier New" w:hAnsi="Courier New" w:cs="Courier New"/>
          <w:szCs w:val="28"/>
          <w:lang w:val="en-US"/>
        </w:rPr>
        <w:t>INTCONbits.GIEL</w:t>
      </w:r>
      <w:proofErr w:type="spellEnd"/>
      <w:r w:rsidRPr="00F8548F">
        <w:rPr>
          <w:rFonts w:ascii="Courier New" w:hAnsi="Courier New" w:cs="Courier New"/>
          <w:szCs w:val="28"/>
          <w:lang w:val="en-US"/>
        </w:rPr>
        <w:t>=1; // low-level interrupts is enabled</w:t>
      </w:r>
    </w:p>
    <w:p w:rsidR="00F8548F" w:rsidRP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 xml:space="preserve">    INTCONbits.TMR0IE=1;// overflow interrupt for timer 0 </w:t>
      </w:r>
    </w:p>
    <w:p w:rsidR="00F8548F" w:rsidRDefault="00F8548F" w:rsidP="00F8548F">
      <w:pPr>
        <w:pStyle w:val="Default"/>
        <w:rPr>
          <w:rFonts w:ascii="Courier New" w:hAnsi="Courier New" w:cs="Courier New"/>
          <w:szCs w:val="28"/>
          <w:lang w:val="en-US"/>
        </w:rPr>
      </w:pPr>
      <w:r w:rsidRPr="00F8548F">
        <w:rPr>
          <w:rFonts w:ascii="Courier New" w:hAnsi="Courier New" w:cs="Courier New"/>
          <w:szCs w:val="28"/>
          <w:lang w:val="en-US"/>
        </w:rPr>
        <w:t>}</w:t>
      </w:r>
    </w:p>
    <w:p w:rsidR="00F8548F" w:rsidRDefault="00F8548F" w:rsidP="00334DF3">
      <w:pPr>
        <w:pStyle w:val="Default"/>
        <w:rPr>
          <w:rFonts w:ascii="Courier New" w:hAnsi="Courier New" w:cs="Courier New"/>
          <w:szCs w:val="28"/>
          <w:lang w:val="en-US"/>
        </w:rPr>
      </w:pPr>
    </w:p>
    <w:p w:rsidR="00334DF3" w:rsidRPr="00F8548F" w:rsidRDefault="00334DF3" w:rsidP="00334DF3">
      <w:pPr>
        <w:pStyle w:val="Default"/>
        <w:rPr>
          <w:rFonts w:ascii="Courier New" w:hAnsi="Courier New" w:cs="Courier New"/>
          <w:szCs w:val="28"/>
          <w:lang w:val="en-US"/>
        </w:rPr>
      </w:pPr>
      <w:r w:rsidRPr="00F8548F">
        <w:rPr>
          <w:rFonts w:ascii="Courier New" w:hAnsi="Courier New" w:cs="Courier New"/>
          <w:szCs w:val="28"/>
          <w:lang w:val="en-US"/>
        </w:rPr>
        <w:t xml:space="preserve">void interrupt </w:t>
      </w:r>
      <w:proofErr w:type="spellStart"/>
      <w:r w:rsidRPr="00F8548F">
        <w:rPr>
          <w:rFonts w:ascii="Courier New" w:hAnsi="Courier New" w:cs="Courier New"/>
          <w:szCs w:val="28"/>
          <w:lang w:val="en-US"/>
        </w:rPr>
        <w:t>low_priority</w:t>
      </w:r>
      <w:proofErr w:type="spellEnd"/>
      <w:r w:rsidRPr="00F8548F">
        <w:rPr>
          <w:rFonts w:ascii="Courier New" w:hAnsi="Courier New" w:cs="Courier New"/>
          <w:szCs w:val="28"/>
          <w:lang w:val="en-US"/>
        </w:rPr>
        <w:t xml:space="preserve"> </w:t>
      </w:r>
      <w:proofErr w:type="spellStart"/>
      <w:r w:rsidRPr="00F8548F">
        <w:rPr>
          <w:rFonts w:ascii="Courier New" w:hAnsi="Courier New" w:cs="Courier New"/>
          <w:szCs w:val="28"/>
          <w:lang w:val="en-US"/>
        </w:rPr>
        <w:t>LIisr</w:t>
      </w:r>
      <w:proofErr w:type="spellEnd"/>
      <w:r w:rsidRPr="00F8548F">
        <w:rPr>
          <w:rFonts w:ascii="Courier New" w:hAnsi="Courier New" w:cs="Courier New"/>
          <w:szCs w:val="28"/>
          <w:lang w:val="en-US"/>
        </w:rPr>
        <w:t xml:space="preserve"> (void) </w:t>
      </w:r>
    </w:p>
    <w:p w:rsidR="00334DF3" w:rsidRPr="00F8548F" w:rsidRDefault="00334DF3" w:rsidP="00334DF3">
      <w:pPr>
        <w:pStyle w:val="Default"/>
        <w:rPr>
          <w:rFonts w:ascii="Courier New" w:hAnsi="Courier New" w:cs="Courier New"/>
          <w:szCs w:val="28"/>
          <w:lang w:val="en-US"/>
        </w:rPr>
      </w:pPr>
      <w:r w:rsidRPr="00F8548F">
        <w:rPr>
          <w:rFonts w:ascii="Courier New" w:hAnsi="Courier New" w:cs="Courier New"/>
          <w:szCs w:val="28"/>
          <w:lang w:val="en-US"/>
        </w:rPr>
        <w:t xml:space="preserve">{ </w:t>
      </w:r>
    </w:p>
    <w:p w:rsidR="00334DF3" w:rsidRPr="00F8548F" w:rsidRDefault="00334DF3" w:rsidP="0078180B">
      <w:pPr>
        <w:pStyle w:val="Default"/>
        <w:ind w:left="708"/>
        <w:rPr>
          <w:rFonts w:ascii="Courier New" w:hAnsi="Courier New" w:cs="Courier New"/>
          <w:szCs w:val="28"/>
          <w:lang w:val="en-US"/>
        </w:rPr>
      </w:pPr>
      <w:r w:rsidRPr="00F8548F">
        <w:rPr>
          <w:rFonts w:ascii="Courier New" w:hAnsi="Courier New" w:cs="Courier New"/>
          <w:szCs w:val="28"/>
          <w:lang w:val="en-US"/>
        </w:rPr>
        <w:t xml:space="preserve">if (INTCONbits.TMR0IF) </w:t>
      </w:r>
      <w:r w:rsidR="00F8548F">
        <w:rPr>
          <w:rFonts w:ascii="Courier New" w:hAnsi="Courier New" w:cs="Courier New"/>
          <w:szCs w:val="28"/>
          <w:lang w:val="en-US"/>
        </w:rPr>
        <w:t>// check if timer is overflowed</w:t>
      </w:r>
    </w:p>
    <w:p w:rsidR="00334DF3" w:rsidRPr="00F8548F" w:rsidRDefault="00334DF3" w:rsidP="0078180B">
      <w:pPr>
        <w:pStyle w:val="Default"/>
        <w:ind w:left="708"/>
        <w:rPr>
          <w:rFonts w:ascii="Courier New" w:hAnsi="Courier New" w:cs="Courier New"/>
          <w:szCs w:val="28"/>
          <w:lang w:val="en-US"/>
        </w:rPr>
      </w:pPr>
      <w:r w:rsidRPr="00F8548F">
        <w:rPr>
          <w:rFonts w:ascii="Courier New" w:hAnsi="Courier New" w:cs="Courier New"/>
          <w:szCs w:val="28"/>
          <w:lang w:val="en-US"/>
        </w:rPr>
        <w:t xml:space="preserve">{ </w:t>
      </w:r>
    </w:p>
    <w:p w:rsidR="00334DF3" w:rsidRPr="00F8548F" w:rsidRDefault="00334DF3" w:rsidP="0078180B">
      <w:pPr>
        <w:pStyle w:val="Default"/>
        <w:ind w:left="1416"/>
        <w:rPr>
          <w:rFonts w:ascii="Courier New" w:hAnsi="Courier New" w:cs="Courier New"/>
          <w:szCs w:val="28"/>
          <w:lang w:val="en-US"/>
        </w:rPr>
      </w:pPr>
      <w:r w:rsidRPr="00F8548F">
        <w:rPr>
          <w:rFonts w:ascii="Courier New" w:hAnsi="Courier New" w:cs="Courier New"/>
          <w:szCs w:val="28"/>
          <w:lang w:val="en-US"/>
        </w:rPr>
        <w:t>TMR0H=</w:t>
      </w:r>
      <w:r w:rsidR="00F8548F">
        <w:rPr>
          <w:rFonts w:ascii="Courier New" w:hAnsi="Courier New" w:cs="Courier New"/>
          <w:szCs w:val="28"/>
          <w:lang w:val="en-US"/>
        </w:rPr>
        <w:t>217</w:t>
      </w:r>
      <w:r w:rsidRPr="00F8548F">
        <w:rPr>
          <w:rFonts w:ascii="Courier New" w:hAnsi="Courier New" w:cs="Courier New"/>
          <w:szCs w:val="28"/>
          <w:lang w:val="en-US"/>
        </w:rPr>
        <w:t xml:space="preserve">; </w:t>
      </w:r>
      <w:r w:rsidR="00F8548F">
        <w:rPr>
          <w:rFonts w:ascii="Courier New" w:hAnsi="Courier New" w:cs="Courier New"/>
          <w:szCs w:val="28"/>
          <w:lang w:val="en-US"/>
        </w:rPr>
        <w:t xml:space="preserve">// the HIGH 8-bit </w:t>
      </w:r>
    </w:p>
    <w:p w:rsidR="00334DF3" w:rsidRPr="00F8548F" w:rsidRDefault="00334DF3" w:rsidP="0078180B">
      <w:pPr>
        <w:pStyle w:val="Default"/>
        <w:ind w:left="1416"/>
        <w:rPr>
          <w:rFonts w:ascii="Courier New" w:hAnsi="Courier New" w:cs="Courier New"/>
          <w:szCs w:val="28"/>
          <w:lang w:val="en-US"/>
        </w:rPr>
      </w:pPr>
      <w:r w:rsidRPr="00F8548F">
        <w:rPr>
          <w:rFonts w:ascii="Courier New" w:hAnsi="Courier New" w:cs="Courier New"/>
          <w:szCs w:val="28"/>
          <w:lang w:val="en-US"/>
        </w:rPr>
        <w:t>TMR0L=</w:t>
      </w:r>
      <w:r w:rsidR="00F8548F">
        <w:rPr>
          <w:rFonts w:ascii="Courier New" w:hAnsi="Courier New" w:cs="Courier New"/>
          <w:szCs w:val="28"/>
          <w:lang w:val="en-US"/>
        </w:rPr>
        <w:t>217</w:t>
      </w:r>
      <w:r w:rsidRPr="00F8548F">
        <w:rPr>
          <w:rFonts w:ascii="Courier New" w:hAnsi="Courier New" w:cs="Courier New"/>
          <w:szCs w:val="28"/>
          <w:lang w:val="en-US"/>
        </w:rPr>
        <w:t xml:space="preserve">; </w:t>
      </w:r>
      <w:r w:rsidR="00F8548F">
        <w:rPr>
          <w:rFonts w:ascii="Courier New" w:hAnsi="Courier New" w:cs="Courier New"/>
          <w:szCs w:val="28"/>
          <w:lang w:val="en-US"/>
        </w:rPr>
        <w:t>// the LOW  8-bit</w:t>
      </w:r>
    </w:p>
    <w:p w:rsidR="00334DF3" w:rsidRPr="00F8548F" w:rsidRDefault="00334DF3" w:rsidP="0078180B">
      <w:pPr>
        <w:pStyle w:val="Default"/>
        <w:ind w:left="1416"/>
        <w:rPr>
          <w:rFonts w:ascii="Courier New" w:hAnsi="Courier New" w:cs="Courier New"/>
          <w:szCs w:val="28"/>
          <w:lang w:val="en-US"/>
        </w:rPr>
      </w:pPr>
      <w:r w:rsidRPr="00F8548F">
        <w:rPr>
          <w:rFonts w:ascii="Courier New" w:hAnsi="Courier New" w:cs="Courier New"/>
          <w:szCs w:val="28"/>
          <w:lang w:val="en-US"/>
        </w:rPr>
        <w:t>LATBbits.LATB3</w:t>
      </w:r>
      <w:proofErr w:type="gramStart"/>
      <w:r w:rsidRPr="00F8548F">
        <w:rPr>
          <w:rFonts w:ascii="Courier New" w:hAnsi="Courier New" w:cs="Courier New"/>
          <w:szCs w:val="28"/>
          <w:lang w:val="en-US"/>
        </w:rPr>
        <w:t>=!LATBbits.LATB</w:t>
      </w:r>
      <w:proofErr w:type="gramEnd"/>
      <w:r w:rsidRPr="00F8548F">
        <w:rPr>
          <w:rFonts w:ascii="Courier New" w:hAnsi="Courier New" w:cs="Courier New"/>
          <w:szCs w:val="28"/>
          <w:lang w:val="en-US"/>
        </w:rPr>
        <w:t xml:space="preserve">3; </w:t>
      </w:r>
    </w:p>
    <w:p w:rsidR="00334DF3" w:rsidRPr="00F8548F" w:rsidRDefault="00334DF3" w:rsidP="0078180B">
      <w:pPr>
        <w:pStyle w:val="Default"/>
        <w:ind w:left="708"/>
        <w:rPr>
          <w:rFonts w:ascii="Courier New" w:hAnsi="Courier New" w:cs="Courier New"/>
          <w:szCs w:val="28"/>
          <w:lang w:val="en-US"/>
        </w:rPr>
      </w:pPr>
      <w:r w:rsidRPr="00F8548F">
        <w:rPr>
          <w:rFonts w:ascii="Courier New" w:hAnsi="Courier New" w:cs="Courier New"/>
          <w:szCs w:val="28"/>
          <w:lang w:val="en-US"/>
        </w:rPr>
        <w:t xml:space="preserve">} </w:t>
      </w:r>
    </w:p>
    <w:p w:rsidR="00F8548F" w:rsidRPr="00F8548F" w:rsidRDefault="00F8548F" w:rsidP="00F8548F">
      <w:pPr>
        <w:pStyle w:val="Default"/>
        <w:ind w:firstLine="708"/>
        <w:jc w:val="both"/>
        <w:rPr>
          <w:rFonts w:ascii="Courier New" w:hAnsi="Courier New" w:cs="Courier New"/>
          <w:szCs w:val="28"/>
          <w:lang w:val="en-US"/>
        </w:rPr>
      </w:pPr>
      <w:r w:rsidRPr="00F8548F">
        <w:rPr>
          <w:rFonts w:ascii="Courier New" w:hAnsi="Courier New" w:cs="Courier New"/>
          <w:szCs w:val="28"/>
          <w:lang w:val="en-US"/>
        </w:rPr>
        <w:t xml:space="preserve">INTCONbits.TMR0IF=0; </w:t>
      </w:r>
      <w:r>
        <w:rPr>
          <w:rFonts w:ascii="Courier New" w:hAnsi="Courier New" w:cs="Courier New"/>
          <w:szCs w:val="28"/>
          <w:lang w:val="en-US"/>
        </w:rPr>
        <w:t xml:space="preserve">// the flag that tells MCU that interrupt ends successfully </w:t>
      </w:r>
    </w:p>
    <w:p w:rsidR="00F8548F" w:rsidRPr="00F8548F" w:rsidRDefault="00F8548F" w:rsidP="0078180B">
      <w:pPr>
        <w:pStyle w:val="Default"/>
        <w:ind w:left="708"/>
        <w:rPr>
          <w:rFonts w:ascii="Courier New" w:hAnsi="Courier New" w:cs="Courier New"/>
          <w:szCs w:val="28"/>
          <w:lang w:val="en-US"/>
        </w:rPr>
      </w:pPr>
    </w:p>
    <w:p w:rsidR="00334DF3" w:rsidRPr="00F8548F" w:rsidRDefault="00334DF3" w:rsidP="00334DF3">
      <w:pPr>
        <w:pStyle w:val="Default"/>
        <w:rPr>
          <w:rFonts w:ascii="Courier New" w:hAnsi="Courier New" w:cs="Courier New"/>
          <w:szCs w:val="28"/>
          <w:lang w:val="en-US"/>
        </w:rPr>
      </w:pPr>
      <w:r w:rsidRPr="00F8548F">
        <w:rPr>
          <w:rFonts w:ascii="Courier New" w:hAnsi="Courier New" w:cs="Courier New"/>
          <w:szCs w:val="28"/>
          <w:lang w:val="en-US"/>
        </w:rPr>
        <w:t xml:space="preserve">} </w:t>
      </w:r>
    </w:p>
    <w:p w:rsidR="0078180B" w:rsidRPr="00F8548F" w:rsidRDefault="0078180B" w:rsidP="00334DF3">
      <w:pPr>
        <w:pStyle w:val="Default"/>
        <w:rPr>
          <w:rFonts w:ascii="Courier New" w:hAnsi="Courier New" w:cs="Courier New"/>
          <w:sz w:val="28"/>
          <w:szCs w:val="28"/>
          <w:lang w:val="en-US"/>
        </w:rPr>
      </w:pPr>
    </w:p>
    <w:p w:rsidR="00F8548F" w:rsidRDefault="00334DF3" w:rsidP="00334DF3">
      <w:pPr>
        <w:pStyle w:val="Default"/>
        <w:rPr>
          <w:rFonts w:ascii="Courier New" w:hAnsi="Courier New" w:cs="Courier New"/>
          <w:szCs w:val="28"/>
          <w:lang w:val="en-US"/>
        </w:rPr>
      </w:pPr>
      <w:proofErr w:type="spellStart"/>
      <w:r w:rsidRPr="00F8548F">
        <w:rPr>
          <w:rFonts w:ascii="Courier New" w:hAnsi="Courier New" w:cs="Courier New"/>
          <w:szCs w:val="28"/>
          <w:lang w:val="en-US"/>
        </w:rPr>
        <w:t>int</w:t>
      </w:r>
      <w:proofErr w:type="spellEnd"/>
      <w:r w:rsidRPr="00F8548F">
        <w:rPr>
          <w:rFonts w:ascii="Courier New" w:hAnsi="Courier New" w:cs="Courier New"/>
          <w:szCs w:val="28"/>
          <w:lang w:val="en-US"/>
        </w:rPr>
        <w:t xml:space="preserve"> </w:t>
      </w:r>
      <w:proofErr w:type="gramStart"/>
      <w:r w:rsidRPr="00F8548F">
        <w:rPr>
          <w:rFonts w:ascii="Courier New" w:hAnsi="Courier New" w:cs="Courier New"/>
          <w:szCs w:val="28"/>
          <w:lang w:val="en-US"/>
        </w:rPr>
        <w:t>main(</w:t>
      </w:r>
      <w:r w:rsidR="00F8548F">
        <w:rPr>
          <w:rFonts w:ascii="Courier New" w:hAnsi="Courier New" w:cs="Courier New"/>
          <w:szCs w:val="28"/>
          <w:lang w:val="en-US"/>
        </w:rPr>
        <w:t xml:space="preserve"> void</w:t>
      </w:r>
      <w:proofErr w:type="gramEnd"/>
      <w:r w:rsidR="00F8548F">
        <w:rPr>
          <w:rFonts w:ascii="Courier New" w:hAnsi="Courier New" w:cs="Courier New"/>
          <w:szCs w:val="28"/>
          <w:lang w:val="en-US"/>
        </w:rPr>
        <w:t xml:space="preserve"> </w:t>
      </w:r>
      <w:r w:rsidRPr="00F8548F">
        <w:rPr>
          <w:rFonts w:ascii="Courier New" w:hAnsi="Courier New" w:cs="Courier New"/>
          <w:szCs w:val="28"/>
          <w:lang w:val="en-US"/>
        </w:rPr>
        <w:t xml:space="preserve">) </w:t>
      </w:r>
    </w:p>
    <w:p w:rsidR="00334DF3" w:rsidRPr="00F8548F" w:rsidRDefault="00334DF3" w:rsidP="00334DF3">
      <w:pPr>
        <w:pStyle w:val="Default"/>
        <w:rPr>
          <w:rFonts w:ascii="Courier New" w:hAnsi="Courier New" w:cs="Courier New"/>
          <w:szCs w:val="28"/>
          <w:lang w:val="en-US"/>
        </w:rPr>
      </w:pPr>
      <w:r w:rsidRPr="00F8548F">
        <w:rPr>
          <w:rFonts w:ascii="Courier New" w:hAnsi="Courier New" w:cs="Courier New"/>
          <w:szCs w:val="28"/>
          <w:lang w:val="en-US"/>
        </w:rPr>
        <w:t xml:space="preserve">{ </w:t>
      </w:r>
    </w:p>
    <w:p w:rsidR="00F8548F" w:rsidRPr="00F8548F" w:rsidRDefault="00F8548F" w:rsidP="00F8548F">
      <w:pPr>
        <w:spacing w:after="0"/>
        <w:ind w:firstLine="709"/>
        <w:jc w:val="both"/>
        <w:rPr>
          <w:rFonts w:ascii="Courier New" w:hAnsi="Courier New" w:cs="Courier New"/>
          <w:sz w:val="24"/>
          <w:szCs w:val="28"/>
          <w:lang w:val="en-US"/>
        </w:rPr>
      </w:pPr>
      <w:proofErr w:type="spellStart"/>
      <w:r w:rsidRPr="00F8548F">
        <w:rPr>
          <w:rFonts w:ascii="Courier New" w:hAnsi="Courier New" w:cs="Courier New"/>
          <w:sz w:val="24"/>
          <w:szCs w:val="28"/>
          <w:lang w:val="en-US"/>
        </w:rPr>
        <w:t>init_all_</w:t>
      </w:r>
      <w:proofErr w:type="gramStart"/>
      <w:r w:rsidRPr="00F8548F">
        <w:rPr>
          <w:rFonts w:ascii="Courier New" w:hAnsi="Courier New" w:cs="Courier New"/>
          <w:sz w:val="24"/>
          <w:szCs w:val="28"/>
          <w:lang w:val="en-US"/>
        </w:rPr>
        <w:t>units</w:t>
      </w:r>
      <w:proofErr w:type="spellEnd"/>
      <w:r w:rsidRPr="00F8548F">
        <w:rPr>
          <w:rFonts w:ascii="Courier New" w:hAnsi="Courier New" w:cs="Courier New"/>
          <w:sz w:val="24"/>
          <w:szCs w:val="28"/>
          <w:lang w:val="en-US"/>
        </w:rPr>
        <w:t>( )</w:t>
      </w:r>
      <w:proofErr w:type="gramEnd"/>
      <w:r w:rsidRPr="00F8548F">
        <w:rPr>
          <w:rFonts w:ascii="Courier New" w:hAnsi="Courier New" w:cs="Courier New"/>
          <w:sz w:val="24"/>
          <w:szCs w:val="28"/>
          <w:lang w:val="en-US"/>
        </w:rPr>
        <w:t>;</w:t>
      </w:r>
    </w:p>
    <w:p w:rsidR="00F8548F" w:rsidRDefault="00F8548F" w:rsidP="00F8548F">
      <w:pPr>
        <w:spacing w:after="0"/>
        <w:ind w:firstLine="709"/>
        <w:jc w:val="both"/>
        <w:rPr>
          <w:rFonts w:ascii="Courier New" w:hAnsi="Courier New" w:cs="Courier New"/>
          <w:sz w:val="24"/>
          <w:szCs w:val="28"/>
          <w:lang w:val="en-US"/>
        </w:rPr>
      </w:pPr>
      <w:proofErr w:type="spellStart"/>
      <w:r w:rsidRPr="00F8548F">
        <w:rPr>
          <w:rFonts w:ascii="Courier New" w:hAnsi="Courier New" w:cs="Courier New"/>
          <w:sz w:val="24"/>
          <w:szCs w:val="28"/>
          <w:lang w:val="en-US"/>
        </w:rPr>
        <w:t>low_interrupt_</w:t>
      </w:r>
      <w:proofErr w:type="gramStart"/>
      <w:r w:rsidRPr="00F8548F">
        <w:rPr>
          <w:rFonts w:ascii="Courier New" w:hAnsi="Courier New" w:cs="Courier New"/>
          <w:sz w:val="24"/>
          <w:szCs w:val="28"/>
          <w:lang w:val="en-US"/>
        </w:rPr>
        <w:t>init</w:t>
      </w:r>
      <w:proofErr w:type="spellEnd"/>
      <w:r w:rsidRPr="00F8548F">
        <w:rPr>
          <w:rFonts w:ascii="Courier New" w:hAnsi="Courier New" w:cs="Courier New"/>
          <w:sz w:val="24"/>
          <w:szCs w:val="28"/>
          <w:lang w:val="en-US"/>
        </w:rPr>
        <w:t>( )</w:t>
      </w:r>
      <w:proofErr w:type="gramEnd"/>
      <w:r w:rsidRPr="00F8548F">
        <w:rPr>
          <w:rFonts w:ascii="Courier New" w:hAnsi="Courier New" w:cs="Courier New"/>
          <w:sz w:val="24"/>
          <w:szCs w:val="28"/>
          <w:lang w:val="en-US"/>
        </w:rPr>
        <w:t>;</w:t>
      </w:r>
    </w:p>
    <w:p w:rsidR="00F8548F" w:rsidRDefault="00F8548F" w:rsidP="00334DF3">
      <w:pPr>
        <w:spacing w:after="0"/>
        <w:ind w:firstLine="709"/>
        <w:jc w:val="both"/>
        <w:rPr>
          <w:rFonts w:ascii="Courier New" w:hAnsi="Courier New" w:cs="Courier New"/>
          <w:sz w:val="24"/>
          <w:szCs w:val="28"/>
          <w:lang w:val="en-US"/>
        </w:rPr>
      </w:pPr>
    </w:p>
    <w:p w:rsidR="00334DF3" w:rsidRDefault="00334DF3" w:rsidP="00334DF3">
      <w:pPr>
        <w:spacing w:after="0"/>
        <w:ind w:firstLine="709"/>
        <w:jc w:val="both"/>
        <w:rPr>
          <w:rFonts w:ascii="Courier New" w:hAnsi="Courier New" w:cs="Courier New"/>
          <w:sz w:val="24"/>
          <w:szCs w:val="28"/>
          <w:lang w:val="en-US"/>
        </w:rPr>
      </w:pPr>
      <w:proofErr w:type="gramStart"/>
      <w:r w:rsidRPr="00F8548F">
        <w:rPr>
          <w:rFonts w:ascii="Courier New" w:hAnsi="Courier New" w:cs="Courier New"/>
          <w:sz w:val="24"/>
          <w:szCs w:val="28"/>
          <w:lang w:val="en-US"/>
        </w:rPr>
        <w:t>while(</w:t>
      </w:r>
      <w:proofErr w:type="gramEnd"/>
      <w:r w:rsidRPr="00F8548F">
        <w:rPr>
          <w:rFonts w:ascii="Courier New" w:hAnsi="Courier New" w:cs="Courier New"/>
          <w:sz w:val="24"/>
          <w:szCs w:val="28"/>
          <w:lang w:val="en-US"/>
        </w:rPr>
        <w:t>1);</w:t>
      </w:r>
    </w:p>
    <w:p w:rsidR="00F8548F" w:rsidRPr="00F8548F" w:rsidRDefault="00F8548F" w:rsidP="00334DF3">
      <w:pPr>
        <w:spacing w:after="0"/>
        <w:ind w:firstLine="709"/>
        <w:jc w:val="both"/>
        <w:rPr>
          <w:rFonts w:ascii="Courier New" w:hAnsi="Courier New" w:cs="Courier New"/>
          <w:sz w:val="24"/>
          <w:szCs w:val="28"/>
          <w:lang w:val="en-US"/>
        </w:rPr>
      </w:pPr>
      <w:r>
        <w:rPr>
          <w:rFonts w:ascii="Courier New" w:hAnsi="Courier New" w:cs="Courier New"/>
          <w:sz w:val="24"/>
          <w:szCs w:val="28"/>
          <w:lang w:val="en-US"/>
        </w:rPr>
        <w:t xml:space="preserve">return 0; </w:t>
      </w:r>
    </w:p>
    <w:p w:rsidR="00334DF3" w:rsidRPr="00F8548F" w:rsidRDefault="00334DF3" w:rsidP="0078180B">
      <w:pPr>
        <w:spacing w:after="0"/>
        <w:jc w:val="both"/>
        <w:rPr>
          <w:rFonts w:ascii="Courier New" w:hAnsi="Courier New" w:cs="Courier New"/>
          <w:sz w:val="24"/>
          <w:szCs w:val="28"/>
          <w:lang w:val="en-US"/>
        </w:rPr>
      </w:pPr>
      <w:r w:rsidRPr="00F8548F">
        <w:rPr>
          <w:rFonts w:ascii="Courier New" w:hAnsi="Courier New" w:cs="Courier New"/>
          <w:sz w:val="24"/>
          <w:szCs w:val="28"/>
          <w:lang w:val="en-US"/>
        </w:rPr>
        <w:t>}</w:t>
      </w:r>
    </w:p>
    <w:p w:rsidR="00334DF3" w:rsidRPr="00334DF3" w:rsidRDefault="00334DF3" w:rsidP="0009474E">
      <w:pPr>
        <w:pStyle w:val="Default"/>
        <w:spacing w:before="240"/>
        <w:jc w:val="center"/>
        <w:rPr>
          <w:sz w:val="28"/>
          <w:szCs w:val="28"/>
          <w:lang w:val="en-US"/>
        </w:rPr>
      </w:pPr>
      <w:r w:rsidRPr="00334DF3">
        <w:rPr>
          <w:b/>
          <w:bCs/>
          <w:sz w:val="28"/>
          <w:szCs w:val="28"/>
          <w:lang w:val="en-US"/>
        </w:rPr>
        <w:t>Self-study task</w:t>
      </w:r>
    </w:p>
    <w:p w:rsidR="00334DF3" w:rsidRPr="007E070F" w:rsidRDefault="00334DF3" w:rsidP="00334DF3">
      <w:pPr>
        <w:pStyle w:val="Default"/>
        <w:spacing w:line="276" w:lineRule="auto"/>
        <w:ind w:firstLine="709"/>
        <w:jc w:val="both"/>
        <w:rPr>
          <w:sz w:val="28"/>
          <w:szCs w:val="28"/>
          <w:lang w:val="en-US"/>
        </w:rPr>
      </w:pPr>
      <w:r w:rsidRPr="00334DF3">
        <w:rPr>
          <w:sz w:val="28"/>
          <w:szCs w:val="28"/>
          <w:lang w:val="en-US"/>
        </w:rPr>
        <w:t xml:space="preserve">1. Write a program using interrupts, implements counting the number of clicks on the button connected to RB0. </w:t>
      </w:r>
      <w:r w:rsidRPr="007E070F">
        <w:rPr>
          <w:sz w:val="28"/>
          <w:szCs w:val="28"/>
          <w:lang w:val="en-US"/>
        </w:rPr>
        <w:t>Display the result on the screen.</w:t>
      </w:r>
      <w:r w:rsidR="00F44A00">
        <w:rPr>
          <w:sz w:val="28"/>
          <w:szCs w:val="28"/>
          <w:lang w:val="en-US"/>
        </w:rPr>
        <w:t xml:space="preserve"> Use the only high priority interrupt. </w:t>
      </w:r>
      <w:r w:rsidRPr="007E070F">
        <w:rPr>
          <w:sz w:val="28"/>
          <w:szCs w:val="28"/>
          <w:lang w:val="en-US"/>
        </w:rPr>
        <w:t xml:space="preserve"> </w:t>
      </w:r>
    </w:p>
    <w:p w:rsidR="00334DF3" w:rsidRDefault="00F8548F" w:rsidP="00334DF3">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334DF3" w:rsidRPr="00334DF3">
        <w:rPr>
          <w:rFonts w:ascii="Times New Roman" w:hAnsi="Times New Roman" w:cs="Times New Roman"/>
          <w:sz w:val="28"/>
          <w:szCs w:val="28"/>
          <w:lang w:val="en-US"/>
        </w:rPr>
        <w:t xml:space="preserve">Write a program using interrupts that implements the stopwatch function with a step of 1 MS. The stopwatch is started and stopped by brief press of the </w:t>
      </w:r>
      <w:r w:rsidR="00334DF3" w:rsidRPr="00334DF3">
        <w:rPr>
          <w:rFonts w:ascii="Times New Roman" w:hAnsi="Times New Roman" w:cs="Times New Roman"/>
          <w:sz w:val="28"/>
          <w:szCs w:val="28"/>
          <w:lang w:val="en-US"/>
        </w:rPr>
        <w:lastRenderedPageBreak/>
        <w:t>button connected to RB0. The current value of the measured time and the measurement result shall be displayed.</w:t>
      </w:r>
      <w:r>
        <w:rPr>
          <w:rFonts w:ascii="Times New Roman" w:hAnsi="Times New Roman" w:cs="Times New Roman"/>
          <w:sz w:val="28"/>
          <w:szCs w:val="28"/>
          <w:lang w:val="en-US"/>
        </w:rPr>
        <w:t xml:space="preserve"> Use high and low interrupts. </w:t>
      </w:r>
    </w:p>
    <w:p w:rsidR="0009474E" w:rsidRDefault="0009474E" w:rsidP="00334DF3">
      <w:pPr>
        <w:spacing w:after="0"/>
        <w:ind w:firstLine="709"/>
        <w:jc w:val="both"/>
        <w:rPr>
          <w:rFonts w:ascii="Times New Roman" w:hAnsi="Times New Roman" w:cs="Times New Roman"/>
          <w:sz w:val="28"/>
          <w:szCs w:val="28"/>
          <w:lang w:val="en-US"/>
        </w:rPr>
      </w:pPr>
    </w:p>
    <w:p w:rsidR="0078180B" w:rsidRPr="008B3534" w:rsidRDefault="0078180B" w:rsidP="0078180B">
      <w:pPr>
        <w:pStyle w:val="Default"/>
        <w:spacing w:line="276" w:lineRule="auto"/>
        <w:jc w:val="center"/>
        <w:rPr>
          <w:b/>
          <w:bCs/>
          <w:sz w:val="28"/>
          <w:szCs w:val="28"/>
          <w:u w:val="single"/>
          <w:lang w:val="en-US"/>
        </w:rPr>
      </w:pPr>
      <w:r w:rsidRPr="008B3534">
        <w:rPr>
          <w:b/>
          <w:bCs/>
          <w:sz w:val="28"/>
          <w:szCs w:val="28"/>
          <w:u w:val="single"/>
          <w:lang w:val="en-US"/>
        </w:rPr>
        <w:t>LAB 4</w:t>
      </w:r>
      <w:r w:rsidR="00F8548F" w:rsidRPr="008B3534">
        <w:rPr>
          <w:b/>
          <w:bCs/>
          <w:sz w:val="28"/>
          <w:szCs w:val="28"/>
          <w:u w:val="single"/>
          <w:lang w:val="en-US"/>
        </w:rPr>
        <w:t>. PWM</w:t>
      </w:r>
    </w:p>
    <w:p w:rsidR="00F8548F" w:rsidRPr="0078180B" w:rsidRDefault="00F8548F" w:rsidP="0078180B">
      <w:pPr>
        <w:pStyle w:val="Default"/>
        <w:spacing w:line="276" w:lineRule="auto"/>
        <w:jc w:val="center"/>
        <w:rPr>
          <w:sz w:val="28"/>
          <w:szCs w:val="28"/>
          <w:lang w:val="en-US"/>
        </w:rPr>
      </w:pPr>
    </w:p>
    <w:p w:rsidR="0078180B" w:rsidRPr="0078180B" w:rsidRDefault="0078180B" w:rsidP="0078180B">
      <w:pPr>
        <w:pStyle w:val="Default"/>
        <w:spacing w:line="276" w:lineRule="auto"/>
        <w:ind w:firstLine="709"/>
        <w:jc w:val="both"/>
        <w:rPr>
          <w:sz w:val="28"/>
          <w:szCs w:val="28"/>
          <w:lang w:val="en-US"/>
        </w:rPr>
      </w:pPr>
      <w:r w:rsidRPr="0078180B">
        <w:rPr>
          <w:b/>
          <w:bCs/>
          <w:sz w:val="28"/>
          <w:szCs w:val="28"/>
          <w:lang w:val="en-US"/>
        </w:rPr>
        <w:t xml:space="preserve">The main goal: </w:t>
      </w:r>
      <w:r w:rsidRPr="0078180B">
        <w:rPr>
          <w:sz w:val="28"/>
          <w:szCs w:val="28"/>
          <w:lang w:val="en-US"/>
        </w:rPr>
        <w:t xml:space="preserve">familiarization with the principle of drive control of the tracks of the robot. </w:t>
      </w:r>
    </w:p>
    <w:p w:rsidR="0078180B" w:rsidRPr="0078180B" w:rsidRDefault="0078180B" w:rsidP="0078180B">
      <w:pPr>
        <w:pStyle w:val="Default"/>
        <w:spacing w:line="276" w:lineRule="auto"/>
        <w:jc w:val="center"/>
        <w:rPr>
          <w:sz w:val="28"/>
          <w:szCs w:val="28"/>
          <w:lang w:val="en-US"/>
        </w:rPr>
      </w:pPr>
      <w:r w:rsidRPr="0078180B">
        <w:rPr>
          <w:b/>
          <w:bCs/>
          <w:sz w:val="28"/>
          <w:szCs w:val="28"/>
          <w:lang w:val="en-US"/>
        </w:rPr>
        <w:t>Introduction</w:t>
      </w:r>
    </w:p>
    <w:p w:rsidR="0078180B" w:rsidRPr="0078180B" w:rsidRDefault="0078180B" w:rsidP="0078180B">
      <w:pPr>
        <w:pStyle w:val="Default"/>
        <w:spacing w:line="276" w:lineRule="auto"/>
        <w:ind w:firstLine="709"/>
        <w:jc w:val="both"/>
        <w:rPr>
          <w:sz w:val="28"/>
          <w:szCs w:val="28"/>
          <w:lang w:val="en-US"/>
        </w:rPr>
      </w:pPr>
      <w:r w:rsidRPr="0078180B">
        <w:rPr>
          <w:sz w:val="28"/>
          <w:szCs w:val="28"/>
          <w:lang w:val="en-US"/>
        </w:rPr>
        <w:t xml:space="preserve">The DC motor is applied as drives caterpillars of the considered mobile robot. The control of the rotation speed of the tracks is performed using the power amplifier with pulse width modulation. To control each motor three pins of the microcontroller are used: two for mode control (clockwise rotation, counterclockwise rotation and braking) and one, specifying the frequency and duty cycle. The information about the control mode of the engines is shown in the table 4.1. </w:t>
      </w:r>
    </w:p>
    <w:p w:rsidR="0078180B" w:rsidRPr="0009474E" w:rsidRDefault="0078180B" w:rsidP="0009474E">
      <w:pPr>
        <w:pStyle w:val="Default"/>
        <w:spacing w:before="240" w:line="276" w:lineRule="auto"/>
        <w:jc w:val="right"/>
        <w:rPr>
          <w:b/>
          <w:bCs/>
          <w:szCs w:val="28"/>
          <w:lang w:val="en-US"/>
        </w:rPr>
      </w:pPr>
      <w:r w:rsidRPr="0009474E">
        <w:rPr>
          <w:szCs w:val="28"/>
          <w:lang w:val="en-US"/>
        </w:rPr>
        <w:t>Table 4.1</w:t>
      </w:r>
      <w:r w:rsidR="0009474E">
        <w:rPr>
          <w:szCs w:val="28"/>
          <w:lang w:val="en-US"/>
        </w:rPr>
        <w:t xml:space="preserve">. </w:t>
      </w:r>
      <w:r w:rsidRPr="0009474E">
        <w:rPr>
          <w:bCs/>
          <w:szCs w:val="28"/>
          <w:lang w:val="en-US"/>
        </w:rPr>
        <w:t>The control mode of the 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8"/>
        <w:gridCol w:w="4536"/>
      </w:tblGrid>
      <w:tr w:rsidR="0078180B" w:rsidRPr="00BB0F06" w:rsidTr="0009474E">
        <w:trPr>
          <w:trHeight w:val="320"/>
        </w:trPr>
        <w:tc>
          <w:tcPr>
            <w:tcW w:w="4928"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b/>
                <w:color w:val="000000"/>
                <w:sz w:val="24"/>
                <w:szCs w:val="28"/>
                <w:lang w:val="en-US"/>
              </w:rPr>
            </w:pPr>
            <w:r w:rsidRPr="0078180B">
              <w:rPr>
                <w:rFonts w:ascii="Times New Roman" w:hAnsi="Times New Roman" w:cs="Times New Roman"/>
                <w:b/>
                <w:color w:val="000000"/>
                <w:sz w:val="24"/>
                <w:szCs w:val="28"/>
                <w:lang w:val="en-US"/>
              </w:rPr>
              <w:t>Mode</w:t>
            </w:r>
          </w:p>
        </w:tc>
        <w:tc>
          <w:tcPr>
            <w:tcW w:w="4536"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b/>
                <w:color w:val="000000"/>
                <w:sz w:val="24"/>
                <w:szCs w:val="28"/>
                <w:lang w:val="en-US"/>
              </w:rPr>
            </w:pPr>
            <w:r w:rsidRPr="0078180B">
              <w:rPr>
                <w:rFonts w:ascii="Times New Roman" w:hAnsi="Times New Roman" w:cs="Times New Roman"/>
                <w:b/>
                <w:color w:val="000000"/>
                <w:sz w:val="24"/>
                <w:szCs w:val="28"/>
                <w:lang w:val="en-US"/>
              </w:rPr>
              <w:t>The values of the corresponding outputs</w:t>
            </w:r>
          </w:p>
        </w:tc>
      </w:tr>
      <w:tr w:rsidR="0078180B" w:rsidRPr="0078180B" w:rsidTr="0009474E">
        <w:trPr>
          <w:trHeight w:val="127"/>
        </w:trPr>
        <w:tc>
          <w:tcPr>
            <w:tcW w:w="4928"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color w:val="000000"/>
                <w:sz w:val="24"/>
                <w:szCs w:val="28"/>
                <w:lang w:val="en-US"/>
              </w:rPr>
            </w:pPr>
            <w:r w:rsidRPr="0078180B">
              <w:rPr>
                <w:rFonts w:ascii="Times New Roman" w:hAnsi="Times New Roman" w:cs="Times New Roman"/>
                <w:color w:val="000000"/>
                <w:sz w:val="24"/>
                <w:szCs w:val="28"/>
                <w:lang w:val="en-US"/>
              </w:rPr>
              <w:t>The motor A rotation clockwise</w:t>
            </w:r>
          </w:p>
        </w:tc>
        <w:tc>
          <w:tcPr>
            <w:tcW w:w="4536"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color w:val="000000"/>
                <w:sz w:val="24"/>
                <w:szCs w:val="28"/>
                <w:lang w:val="en-US"/>
              </w:rPr>
            </w:pPr>
            <w:r w:rsidRPr="0078180B">
              <w:rPr>
                <w:rFonts w:ascii="Times New Roman" w:hAnsi="Times New Roman" w:cs="Times New Roman"/>
                <w:color w:val="000000"/>
                <w:sz w:val="24"/>
                <w:szCs w:val="28"/>
                <w:lang w:val="en-US"/>
              </w:rPr>
              <w:t>RD0=0, RD1=1</w:t>
            </w:r>
          </w:p>
        </w:tc>
      </w:tr>
      <w:tr w:rsidR="0078180B" w:rsidRPr="0078180B" w:rsidTr="0009474E">
        <w:trPr>
          <w:trHeight w:val="127"/>
        </w:trPr>
        <w:tc>
          <w:tcPr>
            <w:tcW w:w="4928"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color w:val="000000"/>
                <w:sz w:val="24"/>
                <w:szCs w:val="28"/>
                <w:lang w:val="en-US"/>
              </w:rPr>
            </w:pPr>
            <w:r w:rsidRPr="0078180B">
              <w:rPr>
                <w:rFonts w:ascii="Times New Roman" w:hAnsi="Times New Roman" w:cs="Times New Roman"/>
                <w:color w:val="000000"/>
                <w:sz w:val="24"/>
                <w:szCs w:val="28"/>
                <w:lang w:val="en-US"/>
              </w:rPr>
              <w:t>The motor A rotation counterclockwise</w:t>
            </w:r>
          </w:p>
        </w:tc>
        <w:tc>
          <w:tcPr>
            <w:tcW w:w="4536"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color w:val="000000"/>
                <w:sz w:val="24"/>
                <w:szCs w:val="28"/>
              </w:rPr>
            </w:pPr>
            <w:r w:rsidRPr="0078180B">
              <w:rPr>
                <w:rFonts w:ascii="Times New Roman" w:hAnsi="Times New Roman" w:cs="Times New Roman"/>
                <w:color w:val="000000"/>
                <w:sz w:val="24"/>
                <w:szCs w:val="28"/>
              </w:rPr>
              <w:t>RD0=1, RD1=0</w:t>
            </w:r>
          </w:p>
        </w:tc>
      </w:tr>
      <w:tr w:rsidR="0078180B" w:rsidRPr="0078180B" w:rsidTr="0009474E">
        <w:trPr>
          <w:trHeight w:val="127"/>
        </w:trPr>
        <w:tc>
          <w:tcPr>
            <w:tcW w:w="4928"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color w:val="000000"/>
                <w:sz w:val="24"/>
                <w:szCs w:val="28"/>
              </w:rPr>
            </w:pPr>
            <w:proofErr w:type="spellStart"/>
            <w:r w:rsidRPr="0078180B">
              <w:rPr>
                <w:rFonts w:ascii="Times New Roman" w:hAnsi="Times New Roman" w:cs="Times New Roman"/>
                <w:color w:val="000000"/>
                <w:sz w:val="24"/>
                <w:szCs w:val="28"/>
              </w:rPr>
              <w:t>The</w:t>
            </w:r>
            <w:proofErr w:type="spellEnd"/>
            <w:r w:rsidRPr="0078180B">
              <w:rPr>
                <w:rFonts w:ascii="Times New Roman" w:hAnsi="Times New Roman" w:cs="Times New Roman"/>
                <w:color w:val="000000"/>
                <w:sz w:val="24"/>
                <w:szCs w:val="28"/>
              </w:rPr>
              <w:t xml:space="preserve"> </w:t>
            </w:r>
            <w:proofErr w:type="spellStart"/>
            <w:r w:rsidRPr="0078180B">
              <w:rPr>
                <w:rFonts w:ascii="Times New Roman" w:hAnsi="Times New Roman" w:cs="Times New Roman"/>
                <w:color w:val="000000"/>
                <w:sz w:val="24"/>
                <w:szCs w:val="28"/>
              </w:rPr>
              <w:t>motor</w:t>
            </w:r>
            <w:proofErr w:type="spellEnd"/>
            <w:r w:rsidRPr="0078180B">
              <w:rPr>
                <w:rFonts w:ascii="Times New Roman" w:hAnsi="Times New Roman" w:cs="Times New Roman"/>
                <w:color w:val="000000"/>
                <w:sz w:val="24"/>
                <w:szCs w:val="28"/>
              </w:rPr>
              <w:t xml:space="preserve"> A </w:t>
            </w:r>
            <w:proofErr w:type="spellStart"/>
            <w:r w:rsidRPr="0078180B">
              <w:rPr>
                <w:rFonts w:ascii="Times New Roman" w:hAnsi="Times New Roman" w:cs="Times New Roman"/>
                <w:color w:val="000000"/>
                <w:sz w:val="24"/>
                <w:szCs w:val="28"/>
              </w:rPr>
              <w:t>braking</w:t>
            </w:r>
            <w:proofErr w:type="spellEnd"/>
          </w:p>
        </w:tc>
        <w:tc>
          <w:tcPr>
            <w:tcW w:w="4536"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color w:val="000000"/>
                <w:sz w:val="24"/>
                <w:szCs w:val="28"/>
              </w:rPr>
            </w:pPr>
            <w:r w:rsidRPr="0078180B">
              <w:rPr>
                <w:rFonts w:ascii="Times New Roman" w:hAnsi="Times New Roman" w:cs="Times New Roman"/>
                <w:color w:val="000000"/>
                <w:sz w:val="24"/>
                <w:szCs w:val="28"/>
              </w:rPr>
              <w:t>RD0=0, RD1=0</w:t>
            </w:r>
          </w:p>
        </w:tc>
      </w:tr>
      <w:tr w:rsidR="0078180B" w:rsidRPr="0078180B" w:rsidTr="0009474E">
        <w:trPr>
          <w:trHeight w:val="127"/>
        </w:trPr>
        <w:tc>
          <w:tcPr>
            <w:tcW w:w="4928"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color w:val="000000"/>
                <w:sz w:val="24"/>
                <w:szCs w:val="28"/>
                <w:lang w:val="en-US"/>
              </w:rPr>
            </w:pPr>
            <w:r w:rsidRPr="0078180B">
              <w:rPr>
                <w:rFonts w:ascii="Times New Roman" w:hAnsi="Times New Roman" w:cs="Times New Roman"/>
                <w:color w:val="000000"/>
                <w:sz w:val="24"/>
                <w:szCs w:val="28"/>
                <w:lang w:val="en-US"/>
              </w:rPr>
              <w:t>The motor B rotation clockwise</w:t>
            </w:r>
          </w:p>
        </w:tc>
        <w:tc>
          <w:tcPr>
            <w:tcW w:w="4536"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color w:val="000000"/>
                <w:sz w:val="24"/>
                <w:szCs w:val="28"/>
              </w:rPr>
            </w:pPr>
            <w:r w:rsidRPr="0078180B">
              <w:rPr>
                <w:rFonts w:ascii="Times New Roman" w:hAnsi="Times New Roman" w:cs="Times New Roman"/>
                <w:color w:val="000000"/>
                <w:sz w:val="24"/>
                <w:szCs w:val="28"/>
              </w:rPr>
              <w:t>RB1=0, RB2=1</w:t>
            </w:r>
          </w:p>
        </w:tc>
      </w:tr>
      <w:tr w:rsidR="0078180B" w:rsidRPr="0078180B" w:rsidTr="0009474E">
        <w:trPr>
          <w:trHeight w:val="127"/>
        </w:trPr>
        <w:tc>
          <w:tcPr>
            <w:tcW w:w="4928"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color w:val="000000"/>
                <w:sz w:val="24"/>
                <w:szCs w:val="28"/>
                <w:lang w:val="en-US"/>
              </w:rPr>
            </w:pPr>
            <w:r w:rsidRPr="0078180B">
              <w:rPr>
                <w:rFonts w:ascii="Times New Roman" w:hAnsi="Times New Roman" w:cs="Times New Roman"/>
                <w:color w:val="000000"/>
                <w:sz w:val="24"/>
                <w:szCs w:val="28"/>
                <w:lang w:val="en-US"/>
              </w:rPr>
              <w:t>The motor B rotation counterclockwise</w:t>
            </w:r>
          </w:p>
        </w:tc>
        <w:tc>
          <w:tcPr>
            <w:tcW w:w="4536"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color w:val="000000"/>
                <w:sz w:val="24"/>
                <w:szCs w:val="28"/>
              </w:rPr>
            </w:pPr>
            <w:r w:rsidRPr="0078180B">
              <w:rPr>
                <w:rFonts w:ascii="Times New Roman" w:hAnsi="Times New Roman" w:cs="Times New Roman"/>
                <w:color w:val="000000"/>
                <w:sz w:val="24"/>
                <w:szCs w:val="28"/>
              </w:rPr>
              <w:t>RB1=1, RB2=0</w:t>
            </w:r>
          </w:p>
        </w:tc>
      </w:tr>
      <w:tr w:rsidR="0078180B" w:rsidRPr="0078180B" w:rsidTr="0009474E">
        <w:trPr>
          <w:trHeight w:val="127"/>
        </w:trPr>
        <w:tc>
          <w:tcPr>
            <w:tcW w:w="4928"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color w:val="000000"/>
                <w:sz w:val="24"/>
                <w:szCs w:val="28"/>
              </w:rPr>
            </w:pPr>
            <w:proofErr w:type="spellStart"/>
            <w:r w:rsidRPr="0078180B">
              <w:rPr>
                <w:rFonts w:ascii="Times New Roman" w:hAnsi="Times New Roman" w:cs="Times New Roman"/>
                <w:color w:val="000000"/>
                <w:sz w:val="24"/>
                <w:szCs w:val="28"/>
              </w:rPr>
              <w:t>The</w:t>
            </w:r>
            <w:proofErr w:type="spellEnd"/>
            <w:r w:rsidRPr="0078180B">
              <w:rPr>
                <w:rFonts w:ascii="Times New Roman" w:hAnsi="Times New Roman" w:cs="Times New Roman"/>
                <w:color w:val="000000"/>
                <w:sz w:val="24"/>
                <w:szCs w:val="28"/>
              </w:rPr>
              <w:t xml:space="preserve"> </w:t>
            </w:r>
            <w:proofErr w:type="spellStart"/>
            <w:r w:rsidRPr="0078180B">
              <w:rPr>
                <w:rFonts w:ascii="Times New Roman" w:hAnsi="Times New Roman" w:cs="Times New Roman"/>
                <w:color w:val="000000"/>
                <w:sz w:val="24"/>
                <w:szCs w:val="28"/>
              </w:rPr>
              <w:t>motor</w:t>
            </w:r>
            <w:proofErr w:type="spellEnd"/>
            <w:r w:rsidRPr="0078180B">
              <w:rPr>
                <w:rFonts w:ascii="Times New Roman" w:hAnsi="Times New Roman" w:cs="Times New Roman"/>
                <w:color w:val="000000"/>
                <w:sz w:val="24"/>
                <w:szCs w:val="28"/>
              </w:rPr>
              <w:t xml:space="preserve"> B </w:t>
            </w:r>
            <w:proofErr w:type="spellStart"/>
            <w:r w:rsidRPr="0078180B">
              <w:rPr>
                <w:rFonts w:ascii="Times New Roman" w:hAnsi="Times New Roman" w:cs="Times New Roman"/>
                <w:color w:val="000000"/>
                <w:sz w:val="24"/>
                <w:szCs w:val="28"/>
              </w:rPr>
              <w:t>braking</w:t>
            </w:r>
            <w:proofErr w:type="spellEnd"/>
          </w:p>
        </w:tc>
        <w:tc>
          <w:tcPr>
            <w:tcW w:w="4536" w:type="dxa"/>
            <w:vAlign w:val="center"/>
          </w:tcPr>
          <w:p w:rsidR="0078180B" w:rsidRPr="0078180B" w:rsidRDefault="0078180B" w:rsidP="0078180B">
            <w:pPr>
              <w:autoSpaceDE w:val="0"/>
              <w:autoSpaceDN w:val="0"/>
              <w:adjustRightInd w:val="0"/>
              <w:spacing w:after="0" w:line="240" w:lineRule="auto"/>
              <w:jc w:val="center"/>
              <w:rPr>
                <w:rFonts w:ascii="Times New Roman" w:hAnsi="Times New Roman" w:cs="Times New Roman"/>
                <w:color w:val="000000"/>
                <w:sz w:val="24"/>
                <w:szCs w:val="28"/>
              </w:rPr>
            </w:pPr>
            <w:r w:rsidRPr="0078180B">
              <w:rPr>
                <w:rFonts w:ascii="Times New Roman" w:hAnsi="Times New Roman" w:cs="Times New Roman"/>
                <w:color w:val="000000"/>
                <w:sz w:val="24"/>
                <w:szCs w:val="28"/>
              </w:rPr>
              <w:t>RB1=0, RB2=0</w:t>
            </w:r>
          </w:p>
        </w:tc>
      </w:tr>
    </w:tbl>
    <w:p w:rsidR="0078180B" w:rsidRDefault="0078180B" w:rsidP="0078180B">
      <w:pPr>
        <w:spacing w:before="240" w:after="0"/>
        <w:ind w:firstLine="709"/>
        <w:jc w:val="both"/>
        <w:rPr>
          <w:rFonts w:ascii="Times New Roman" w:hAnsi="Times New Roman" w:cs="Times New Roman"/>
          <w:sz w:val="28"/>
          <w:szCs w:val="28"/>
          <w:lang w:val="en-US"/>
        </w:rPr>
      </w:pPr>
      <w:r w:rsidRPr="0078180B">
        <w:rPr>
          <w:rFonts w:ascii="Times New Roman" w:hAnsi="Times New Roman" w:cs="Times New Roman"/>
          <w:sz w:val="28"/>
          <w:szCs w:val="28"/>
          <w:lang w:val="en-US"/>
        </w:rPr>
        <w:t xml:space="preserve">The frequency and duty cycle are set using the module capture/compare/PWM (CCP module). When the motors control, both CCP modules work in PWM mode, a PWM of the same frequency and phase, using the basic timer TMR2. To set the operating mode of the PWM it is necessary to determine the CCP1M bits (mode selection PWM) register </w:t>
      </w:r>
      <w:r w:rsidRPr="0078180B">
        <w:rPr>
          <w:rFonts w:ascii="Times New Roman" w:hAnsi="Times New Roman" w:cs="Times New Roman"/>
          <w:sz w:val="28"/>
          <w:szCs w:val="28"/>
        </w:rPr>
        <w:t>СС</w:t>
      </w:r>
      <w:r w:rsidRPr="0078180B">
        <w:rPr>
          <w:rFonts w:ascii="Times New Roman" w:hAnsi="Times New Roman" w:cs="Times New Roman"/>
          <w:sz w:val="28"/>
          <w:szCs w:val="28"/>
          <w:lang w:val="en-US"/>
        </w:rPr>
        <w:t xml:space="preserve">P1CON for the first CCP module and bits CCP2M </w:t>
      </w:r>
      <w:r w:rsidRPr="0078180B">
        <w:rPr>
          <w:rFonts w:ascii="Times New Roman" w:hAnsi="Times New Roman" w:cs="Times New Roman"/>
          <w:sz w:val="28"/>
          <w:szCs w:val="28"/>
        </w:rPr>
        <w:t>СС</w:t>
      </w:r>
      <w:r w:rsidRPr="0078180B">
        <w:rPr>
          <w:rFonts w:ascii="Times New Roman" w:hAnsi="Times New Roman" w:cs="Times New Roman"/>
          <w:sz w:val="28"/>
          <w:szCs w:val="28"/>
          <w:lang w:val="en-US"/>
        </w:rPr>
        <w:t>P2CON register for the second module, respectively. Values for duty cycle are specified in registers CCPR1L and CCPR2L. The PWM period is determined by the value of the pre-divider of the timer T2CKPS TMR2 and PR2 period value. At the recommended settings for the system bus frequency will be 10 MHz, then to generate a frequency of 20 kHz, you must set the value of the period equal to 124 for a single pre-divider. In this case, to specify the duty cycle from 0 to 100% values from 0 to 124 shall be written to the appropriate registers. Listing 4.1 presents an example of the functions that are necessary for motor control</w:t>
      </w:r>
      <w:r>
        <w:rPr>
          <w:rFonts w:ascii="Times New Roman" w:hAnsi="Times New Roman" w:cs="Times New Roman"/>
          <w:sz w:val="28"/>
          <w:szCs w:val="28"/>
          <w:lang w:val="en-US"/>
        </w:rPr>
        <w:t>.</w:t>
      </w:r>
    </w:p>
    <w:p w:rsidR="0009474E" w:rsidRDefault="0009474E" w:rsidP="0078180B">
      <w:pPr>
        <w:spacing w:before="240" w:after="0"/>
        <w:ind w:firstLine="709"/>
        <w:jc w:val="both"/>
        <w:rPr>
          <w:rFonts w:ascii="Times New Roman" w:hAnsi="Times New Roman" w:cs="Times New Roman"/>
          <w:sz w:val="28"/>
          <w:szCs w:val="28"/>
          <w:lang w:val="en-US"/>
        </w:rPr>
      </w:pPr>
    </w:p>
    <w:p w:rsidR="0078180B" w:rsidRPr="007E070F" w:rsidRDefault="0078180B" w:rsidP="0078180B">
      <w:pPr>
        <w:spacing w:before="240" w:after="0"/>
        <w:ind w:firstLine="709"/>
        <w:jc w:val="right"/>
        <w:rPr>
          <w:rFonts w:ascii="Times New Roman" w:hAnsi="Times New Roman" w:cs="Times New Roman"/>
          <w:sz w:val="28"/>
          <w:szCs w:val="28"/>
          <w:lang w:val="en-US"/>
        </w:rPr>
      </w:pPr>
      <w:r w:rsidRPr="007E070F">
        <w:rPr>
          <w:rFonts w:ascii="Times New Roman" w:hAnsi="Times New Roman" w:cs="Times New Roman"/>
          <w:sz w:val="28"/>
          <w:szCs w:val="28"/>
          <w:lang w:val="en-US"/>
        </w:rPr>
        <w:lastRenderedPageBreak/>
        <w:t>Listing 4.1</w:t>
      </w:r>
    </w:p>
    <w:p w:rsidR="00B37172" w:rsidRDefault="00B37172" w:rsidP="00B37172">
      <w:pPr>
        <w:pStyle w:val="Default"/>
        <w:rPr>
          <w:rFonts w:ascii="Courier New" w:hAnsi="Courier New" w:cs="Courier New"/>
          <w:szCs w:val="28"/>
          <w:lang w:val="en-US"/>
        </w:rPr>
      </w:pPr>
      <w:r>
        <w:rPr>
          <w:rFonts w:ascii="Courier New" w:hAnsi="Courier New" w:cs="Courier New"/>
          <w:szCs w:val="28"/>
          <w:lang w:val="en-US"/>
        </w:rPr>
        <w:t>/</w:t>
      </w:r>
      <w:proofErr w:type="gramStart"/>
      <w:r>
        <w:rPr>
          <w:rFonts w:ascii="Courier New" w:hAnsi="Courier New" w:cs="Courier New"/>
          <w:szCs w:val="28"/>
          <w:lang w:val="en-US"/>
        </w:rPr>
        <w:t>/ !this</w:t>
      </w:r>
      <w:proofErr w:type="gramEnd"/>
      <w:r>
        <w:rPr>
          <w:rFonts w:ascii="Courier New" w:hAnsi="Courier New" w:cs="Courier New"/>
          <w:szCs w:val="28"/>
          <w:lang w:val="en-US"/>
        </w:rPr>
        <w:t xml:space="preserve"> function is already in your project, </w:t>
      </w:r>
      <w:r w:rsidR="008B3534">
        <w:rPr>
          <w:rFonts w:ascii="Courier New" w:hAnsi="Courier New" w:cs="Courier New"/>
          <w:szCs w:val="28"/>
          <w:lang w:val="en-US"/>
        </w:rPr>
        <w:t>do not</w:t>
      </w:r>
      <w:r>
        <w:rPr>
          <w:rFonts w:ascii="Courier New" w:hAnsi="Courier New" w:cs="Courier New"/>
          <w:szCs w:val="28"/>
          <w:lang w:val="en-US"/>
        </w:rPr>
        <w:t xml:space="preserve"> copy</w:t>
      </w:r>
      <w:r w:rsidR="008B3534">
        <w:rPr>
          <w:rFonts w:ascii="Courier New" w:hAnsi="Courier New" w:cs="Courier New"/>
          <w:szCs w:val="28"/>
          <w:lang w:val="en-US"/>
        </w:rPr>
        <w:t xml:space="preserve"> it</w:t>
      </w:r>
      <w:r>
        <w:rPr>
          <w:rFonts w:ascii="Courier New" w:hAnsi="Courier New" w:cs="Courier New"/>
          <w:szCs w:val="28"/>
          <w:lang w:val="en-US"/>
        </w:rPr>
        <w:t xml:space="preserve">! </w:t>
      </w:r>
    </w:p>
    <w:p w:rsidR="0078180B" w:rsidRPr="00B37172" w:rsidRDefault="0078180B" w:rsidP="0078180B">
      <w:pPr>
        <w:pStyle w:val="Default"/>
        <w:rPr>
          <w:rFonts w:ascii="Courier New" w:hAnsi="Courier New" w:cs="Courier New"/>
          <w:szCs w:val="28"/>
          <w:lang w:val="en-US"/>
        </w:rPr>
      </w:pPr>
      <w:r w:rsidRPr="00B37172">
        <w:rPr>
          <w:rFonts w:ascii="Courier New" w:hAnsi="Courier New" w:cs="Courier New"/>
          <w:szCs w:val="28"/>
          <w:lang w:val="en-US"/>
        </w:rPr>
        <w:t xml:space="preserve">void </w:t>
      </w:r>
      <w:proofErr w:type="spellStart"/>
      <w:r w:rsidRPr="00B37172">
        <w:rPr>
          <w:rFonts w:ascii="Courier New" w:hAnsi="Courier New" w:cs="Courier New"/>
          <w:szCs w:val="28"/>
          <w:lang w:val="en-US"/>
        </w:rPr>
        <w:t>motor_</w:t>
      </w:r>
      <w:proofErr w:type="gramStart"/>
      <w:r w:rsidRPr="00B37172">
        <w:rPr>
          <w:rFonts w:ascii="Courier New" w:hAnsi="Courier New" w:cs="Courier New"/>
          <w:szCs w:val="28"/>
          <w:lang w:val="en-US"/>
        </w:rPr>
        <w:t>init</w:t>
      </w:r>
      <w:proofErr w:type="spellEnd"/>
      <w:r w:rsidRPr="00B37172">
        <w:rPr>
          <w:rFonts w:ascii="Courier New" w:hAnsi="Courier New" w:cs="Courier New"/>
          <w:szCs w:val="28"/>
          <w:lang w:val="en-US"/>
        </w:rPr>
        <w:t>(</w:t>
      </w:r>
      <w:proofErr w:type="gramEnd"/>
      <w:r w:rsidRPr="00B37172">
        <w:rPr>
          <w:rFonts w:ascii="Courier New" w:hAnsi="Courier New" w:cs="Courier New"/>
          <w:szCs w:val="28"/>
          <w:lang w:val="en-US"/>
        </w:rPr>
        <w:t xml:space="preserve">) </w:t>
      </w:r>
    </w:p>
    <w:p w:rsidR="0078180B" w:rsidRPr="00B37172" w:rsidRDefault="0078180B" w:rsidP="0078180B">
      <w:pPr>
        <w:pStyle w:val="Default"/>
        <w:rPr>
          <w:rFonts w:ascii="Courier New" w:hAnsi="Courier New" w:cs="Courier New"/>
          <w:szCs w:val="28"/>
          <w:lang w:val="en-US"/>
        </w:rPr>
      </w:pPr>
      <w:r w:rsidRPr="00B37172">
        <w:rPr>
          <w:rFonts w:ascii="Courier New" w:hAnsi="Courier New" w:cs="Courier New"/>
          <w:szCs w:val="28"/>
          <w:lang w:val="en-US"/>
        </w:rPr>
        <w:t xml:space="preserve">{ </w:t>
      </w:r>
    </w:p>
    <w:p w:rsidR="0078180B" w:rsidRPr="00B37172" w:rsidRDefault="0078180B" w:rsidP="00B37172">
      <w:pPr>
        <w:pStyle w:val="Default"/>
        <w:ind w:left="708"/>
        <w:rPr>
          <w:rFonts w:ascii="Courier New" w:hAnsi="Courier New" w:cs="Courier New"/>
          <w:szCs w:val="28"/>
          <w:lang w:val="en-US"/>
        </w:rPr>
      </w:pPr>
      <w:r w:rsidRPr="00B37172">
        <w:rPr>
          <w:rFonts w:ascii="Courier New" w:hAnsi="Courier New" w:cs="Courier New"/>
          <w:szCs w:val="28"/>
          <w:lang w:val="en-US"/>
        </w:rPr>
        <w:t xml:space="preserve">TRISDbits.RD0=0; </w:t>
      </w:r>
    </w:p>
    <w:p w:rsidR="0078180B" w:rsidRPr="00B37172" w:rsidRDefault="0078180B" w:rsidP="00B37172">
      <w:pPr>
        <w:pStyle w:val="Default"/>
        <w:ind w:left="708"/>
        <w:rPr>
          <w:rFonts w:ascii="Courier New" w:hAnsi="Courier New" w:cs="Courier New"/>
          <w:szCs w:val="28"/>
          <w:lang w:val="en-US"/>
        </w:rPr>
      </w:pPr>
      <w:r w:rsidRPr="00B37172">
        <w:rPr>
          <w:rFonts w:ascii="Courier New" w:hAnsi="Courier New" w:cs="Courier New"/>
          <w:szCs w:val="28"/>
          <w:lang w:val="en-US"/>
        </w:rPr>
        <w:t xml:space="preserve">TRISDbits.RD1=0; </w:t>
      </w:r>
    </w:p>
    <w:p w:rsidR="0078180B" w:rsidRPr="00B37172" w:rsidRDefault="0078180B" w:rsidP="00B37172">
      <w:pPr>
        <w:pStyle w:val="Default"/>
        <w:ind w:left="708"/>
        <w:rPr>
          <w:rFonts w:ascii="Courier New" w:hAnsi="Courier New" w:cs="Courier New"/>
          <w:szCs w:val="28"/>
          <w:lang w:val="en-US"/>
        </w:rPr>
      </w:pPr>
      <w:r w:rsidRPr="00B37172">
        <w:rPr>
          <w:rFonts w:ascii="Courier New" w:hAnsi="Courier New" w:cs="Courier New"/>
          <w:szCs w:val="28"/>
          <w:lang w:val="en-US"/>
        </w:rPr>
        <w:t xml:space="preserve">TRISBbits.RB1=0; </w:t>
      </w:r>
    </w:p>
    <w:p w:rsidR="0078180B" w:rsidRPr="00B37172" w:rsidRDefault="0078180B" w:rsidP="00B37172">
      <w:pPr>
        <w:pStyle w:val="Default"/>
        <w:ind w:left="708"/>
        <w:rPr>
          <w:rFonts w:ascii="Courier New" w:hAnsi="Courier New" w:cs="Courier New"/>
          <w:szCs w:val="28"/>
          <w:lang w:val="en-US"/>
        </w:rPr>
      </w:pPr>
      <w:r w:rsidRPr="00B37172">
        <w:rPr>
          <w:rFonts w:ascii="Courier New" w:hAnsi="Courier New" w:cs="Courier New"/>
          <w:szCs w:val="28"/>
          <w:lang w:val="en-US"/>
        </w:rPr>
        <w:t xml:space="preserve">TRISBbits.RB2=0; </w:t>
      </w:r>
    </w:p>
    <w:p w:rsidR="0078180B" w:rsidRPr="00B37172" w:rsidRDefault="0078180B" w:rsidP="00B37172">
      <w:pPr>
        <w:pStyle w:val="Default"/>
        <w:ind w:left="708"/>
        <w:rPr>
          <w:rFonts w:ascii="Courier New" w:hAnsi="Courier New" w:cs="Courier New"/>
          <w:szCs w:val="28"/>
          <w:lang w:val="en-US"/>
        </w:rPr>
      </w:pPr>
      <w:r w:rsidRPr="00B37172">
        <w:rPr>
          <w:rFonts w:ascii="Courier New" w:hAnsi="Courier New" w:cs="Courier New"/>
          <w:szCs w:val="28"/>
          <w:lang w:val="en-US"/>
        </w:rPr>
        <w:t xml:space="preserve">TRISCbits.TRISC1=0; </w:t>
      </w:r>
    </w:p>
    <w:p w:rsidR="0078180B" w:rsidRPr="00B37172" w:rsidRDefault="0078180B" w:rsidP="00B37172">
      <w:pPr>
        <w:pStyle w:val="Default"/>
        <w:ind w:left="708"/>
        <w:rPr>
          <w:rFonts w:ascii="Courier New" w:hAnsi="Courier New" w:cs="Courier New"/>
          <w:szCs w:val="28"/>
          <w:lang w:val="en-US"/>
        </w:rPr>
      </w:pPr>
      <w:r w:rsidRPr="00B37172">
        <w:rPr>
          <w:rFonts w:ascii="Courier New" w:hAnsi="Courier New" w:cs="Courier New"/>
          <w:szCs w:val="28"/>
          <w:lang w:val="en-US"/>
        </w:rPr>
        <w:t xml:space="preserve">TRISCbits.TRISC2=0; </w:t>
      </w:r>
    </w:p>
    <w:p w:rsidR="0078180B" w:rsidRPr="00B37172" w:rsidRDefault="0078180B" w:rsidP="00B37172">
      <w:pPr>
        <w:pStyle w:val="Default"/>
        <w:ind w:firstLine="709"/>
        <w:rPr>
          <w:rFonts w:ascii="Courier New" w:hAnsi="Courier New" w:cs="Courier New"/>
          <w:szCs w:val="28"/>
          <w:lang w:val="en-US"/>
        </w:rPr>
      </w:pPr>
      <w:r w:rsidRPr="00B37172">
        <w:rPr>
          <w:rFonts w:ascii="Courier New" w:hAnsi="Courier New" w:cs="Courier New"/>
          <w:szCs w:val="28"/>
          <w:lang w:val="en-US"/>
        </w:rPr>
        <w:t xml:space="preserve">CCP1CONbits.CCP1M=0b1100; // set the operating mode of the module CCP1 (PWM) </w:t>
      </w:r>
    </w:p>
    <w:p w:rsidR="0078180B" w:rsidRPr="00B37172" w:rsidRDefault="0078180B" w:rsidP="00B37172">
      <w:pPr>
        <w:pStyle w:val="Default"/>
        <w:ind w:left="708"/>
        <w:rPr>
          <w:rFonts w:ascii="Courier New" w:hAnsi="Courier New" w:cs="Courier New"/>
          <w:szCs w:val="28"/>
          <w:lang w:val="en-US"/>
        </w:rPr>
      </w:pPr>
      <w:r w:rsidRPr="00B37172">
        <w:rPr>
          <w:rFonts w:ascii="Courier New" w:hAnsi="Courier New" w:cs="Courier New"/>
          <w:szCs w:val="28"/>
          <w:lang w:val="en-US"/>
        </w:rPr>
        <w:t xml:space="preserve">CCP1CONbits.P1M=0b00; // involved only a single output P1A </w:t>
      </w:r>
    </w:p>
    <w:p w:rsidR="0078180B" w:rsidRPr="00B37172" w:rsidRDefault="0078180B" w:rsidP="00B37172">
      <w:pPr>
        <w:pStyle w:val="Default"/>
        <w:ind w:left="708"/>
        <w:rPr>
          <w:rFonts w:ascii="Courier New" w:hAnsi="Courier New" w:cs="Courier New"/>
          <w:szCs w:val="28"/>
          <w:lang w:val="en-US"/>
        </w:rPr>
      </w:pPr>
      <w:r w:rsidRPr="00B37172">
        <w:rPr>
          <w:rFonts w:ascii="Courier New" w:hAnsi="Courier New" w:cs="Courier New"/>
          <w:szCs w:val="28"/>
          <w:lang w:val="en-US"/>
        </w:rPr>
        <w:t xml:space="preserve">CCP2CONbits.CCP2M=0b1111; // set the mode of operation of module CCP2(PWM) </w:t>
      </w:r>
    </w:p>
    <w:p w:rsidR="0078180B" w:rsidRPr="00B37172" w:rsidRDefault="0078180B" w:rsidP="00B37172">
      <w:pPr>
        <w:pStyle w:val="Default"/>
        <w:ind w:left="708"/>
        <w:rPr>
          <w:rFonts w:ascii="Courier New" w:hAnsi="Courier New" w:cs="Courier New"/>
          <w:szCs w:val="28"/>
          <w:lang w:val="en-US"/>
        </w:rPr>
      </w:pPr>
      <w:r w:rsidRPr="00B37172">
        <w:rPr>
          <w:rFonts w:ascii="Courier New" w:hAnsi="Courier New" w:cs="Courier New"/>
          <w:szCs w:val="28"/>
          <w:lang w:val="en-US"/>
        </w:rPr>
        <w:t xml:space="preserve">CCPR1L=0; // set a zero duty cycle </w:t>
      </w:r>
    </w:p>
    <w:p w:rsidR="0078180B" w:rsidRPr="00B37172" w:rsidRDefault="0078180B" w:rsidP="00B37172">
      <w:pPr>
        <w:pStyle w:val="Default"/>
        <w:ind w:left="708"/>
        <w:rPr>
          <w:rFonts w:ascii="Courier New" w:hAnsi="Courier New" w:cs="Courier New"/>
          <w:szCs w:val="28"/>
          <w:lang w:val="en-US"/>
        </w:rPr>
      </w:pPr>
      <w:r w:rsidRPr="00B37172">
        <w:rPr>
          <w:rFonts w:ascii="Courier New" w:hAnsi="Courier New" w:cs="Courier New"/>
          <w:szCs w:val="28"/>
          <w:lang w:val="en-US"/>
        </w:rPr>
        <w:t xml:space="preserve">CCPR2L=0; // set a zero duty cycle </w:t>
      </w:r>
    </w:p>
    <w:p w:rsidR="0078180B" w:rsidRPr="00B37172" w:rsidRDefault="0078180B" w:rsidP="00B37172">
      <w:pPr>
        <w:pStyle w:val="Default"/>
        <w:ind w:left="708"/>
        <w:rPr>
          <w:rFonts w:ascii="Courier New" w:hAnsi="Courier New" w:cs="Courier New"/>
          <w:szCs w:val="28"/>
          <w:lang w:val="en-US"/>
        </w:rPr>
      </w:pPr>
      <w:r w:rsidRPr="00B37172">
        <w:rPr>
          <w:rFonts w:ascii="Courier New" w:hAnsi="Courier New" w:cs="Courier New"/>
          <w:szCs w:val="28"/>
          <w:lang w:val="en-US"/>
        </w:rPr>
        <w:t xml:space="preserve">PR2=124;// set the PWM period </w:t>
      </w:r>
    </w:p>
    <w:p w:rsidR="0078180B" w:rsidRPr="00B37172" w:rsidRDefault="0078180B" w:rsidP="00B37172">
      <w:pPr>
        <w:pStyle w:val="Default"/>
        <w:ind w:left="708"/>
        <w:rPr>
          <w:rFonts w:ascii="Courier New" w:hAnsi="Courier New" w:cs="Courier New"/>
          <w:szCs w:val="28"/>
          <w:lang w:val="en-US"/>
        </w:rPr>
      </w:pPr>
      <w:r w:rsidRPr="00B37172">
        <w:rPr>
          <w:rFonts w:ascii="Courier New" w:hAnsi="Courier New" w:cs="Courier New"/>
          <w:szCs w:val="28"/>
          <w:lang w:val="en-US"/>
        </w:rPr>
        <w:t xml:space="preserve">T2CONbits.T2CKPS=0b00; // set the pre-divider of Timer2 module is equal to 1 </w:t>
      </w:r>
    </w:p>
    <w:p w:rsidR="0078180B" w:rsidRPr="00B37172" w:rsidRDefault="0078180B" w:rsidP="00B37172">
      <w:pPr>
        <w:pStyle w:val="Default"/>
        <w:ind w:left="708"/>
        <w:rPr>
          <w:rFonts w:ascii="Courier New" w:hAnsi="Courier New" w:cs="Courier New"/>
          <w:szCs w:val="28"/>
          <w:lang w:val="en-US"/>
        </w:rPr>
      </w:pPr>
      <w:r w:rsidRPr="00B37172">
        <w:rPr>
          <w:rFonts w:ascii="Courier New" w:hAnsi="Courier New" w:cs="Courier New"/>
          <w:szCs w:val="28"/>
          <w:lang w:val="en-US"/>
        </w:rPr>
        <w:t xml:space="preserve">T2CONbits.TMR2ON=1;// enable Timer2 module </w:t>
      </w:r>
    </w:p>
    <w:p w:rsidR="0078180B" w:rsidRPr="00B37172" w:rsidRDefault="0078180B" w:rsidP="0078180B">
      <w:pPr>
        <w:spacing w:after="0"/>
        <w:jc w:val="both"/>
        <w:rPr>
          <w:rFonts w:ascii="Courier New" w:hAnsi="Courier New" w:cs="Courier New"/>
          <w:sz w:val="24"/>
          <w:szCs w:val="28"/>
          <w:lang w:val="en-US"/>
        </w:rPr>
      </w:pPr>
      <w:r w:rsidRPr="00B37172">
        <w:rPr>
          <w:rFonts w:ascii="Courier New" w:hAnsi="Courier New" w:cs="Courier New"/>
          <w:sz w:val="24"/>
          <w:szCs w:val="28"/>
          <w:lang w:val="en-US"/>
        </w:rPr>
        <w:t>}</w:t>
      </w:r>
    </w:p>
    <w:p w:rsidR="0078180B" w:rsidRDefault="0078180B" w:rsidP="0078180B">
      <w:pPr>
        <w:spacing w:before="240" w:after="0"/>
        <w:ind w:firstLine="709"/>
        <w:jc w:val="both"/>
        <w:rPr>
          <w:rFonts w:ascii="Times New Roman" w:hAnsi="Times New Roman" w:cs="Times New Roman"/>
          <w:sz w:val="28"/>
          <w:szCs w:val="28"/>
          <w:lang w:val="en-US"/>
        </w:rPr>
      </w:pPr>
      <w:r w:rsidRPr="0078180B">
        <w:rPr>
          <w:rFonts w:ascii="Times New Roman" w:hAnsi="Times New Roman" w:cs="Times New Roman"/>
          <w:sz w:val="28"/>
          <w:szCs w:val="28"/>
          <w:lang w:val="en-US"/>
        </w:rPr>
        <w:t>To control the direction of motor rotation, you must set the ports RD0, RD1 for the engine A and RB1, RB2 for the engine B in accordance with table 4.1. An example of a function that implements drive control as shown in listing 4.2</w:t>
      </w:r>
    </w:p>
    <w:p w:rsidR="0078180B" w:rsidRDefault="0078180B" w:rsidP="0078180B">
      <w:pPr>
        <w:pStyle w:val="Default"/>
        <w:spacing w:before="240"/>
        <w:jc w:val="right"/>
        <w:rPr>
          <w:sz w:val="28"/>
          <w:szCs w:val="28"/>
          <w:lang w:val="en-US"/>
        </w:rPr>
      </w:pPr>
      <w:r w:rsidRPr="0078180B">
        <w:rPr>
          <w:sz w:val="28"/>
          <w:szCs w:val="28"/>
          <w:lang w:val="en-US"/>
        </w:rPr>
        <w:t xml:space="preserve">Listing 4.2 </w:t>
      </w:r>
    </w:p>
    <w:p w:rsidR="00B37172" w:rsidRDefault="00B37172" w:rsidP="008B3534">
      <w:pPr>
        <w:pStyle w:val="Default"/>
        <w:rPr>
          <w:rFonts w:ascii="Courier New" w:hAnsi="Courier New" w:cs="Courier New"/>
          <w:szCs w:val="28"/>
          <w:lang w:val="en-US"/>
        </w:rPr>
      </w:pPr>
      <w:r>
        <w:rPr>
          <w:rFonts w:ascii="Courier New" w:hAnsi="Courier New" w:cs="Courier New"/>
          <w:szCs w:val="28"/>
          <w:lang w:val="en-US"/>
        </w:rPr>
        <w:t>/</w:t>
      </w:r>
      <w:proofErr w:type="gramStart"/>
      <w:r>
        <w:rPr>
          <w:rFonts w:ascii="Courier New" w:hAnsi="Courier New" w:cs="Courier New"/>
          <w:szCs w:val="28"/>
          <w:lang w:val="en-US"/>
        </w:rPr>
        <w:t>/ !this</w:t>
      </w:r>
      <w:proofErr w:type="gramEnd"/>
      <w:r>
        <w:rPr>
          <w:rFonts w:ascii="Courier New" w:hAnsi="Courier New" w:cs="Courier New"/>
          <w:szCs w:val="28"/>
          <w:lang w:val="en-US"/>
        </w:rPr>
        <w:t xml:space="preserve"> function is already in your project, </w:t>
      </w:r>
      <w:r w:rsidR="008B3534">
        <w:rPr>
          <w:rFonts w:ascii="Courier New" w:hAnsi="Courier New" w:cs="Courier New"/>
          <w:szCs w:val="28"/>
          <w:lang w:val="en-US"/>
        </w:rPr>
        <w:t>do not copy it!</w:t>
      </w:r>
    </w:p>
    <w:p w:rsidR="00B37172" w:rsidRDefault="00B37172" w:rsidP="00B37172">
      <w:pPr>
        <w:pStyle w:val="Default"/>
        <w:rPr>
          <w:rFonts w:ascii="Courier New" w:hAnsi="Courier New" w:cs="Courier New"/>
          <w:szCs w:val="28"/>
          <w:lang w:val="en-US"/>
        </w:rPr>
      </w:pPr>
      <w:r>
        <w:rPr>
          <w:rFonts w:ascii="Courier New" w:hAnsi="Courier New" w:cs="Courier New"/>
          <w:szCs w:val="28"/>
          <w:lang w:val="en-US"/>
        </w:rPr>
        <w:t xml:space="preserve">// Use it directly in your program </w:t>
      </w:r>
    </w:p>
    <w:p w:rsidR="0078180B" w:rsidRPr="00B37172" w:rsidRDefault="0078180B" w:rsidP="0078180B">
      <w:pPr>
        <w:pStyle w:val="Default"/>
        <w:rPr>
          <w:rFonts w:ascii="Courier New" w:hAnsi="Courier New" w:cs="Courier New"/>
          <w:szCs w:val="28"/>
          <w:lang w:val="en-US"/>
        </w:rPr>
      </w:pPr>
      <w:r w:rsidRPr="00B37172">
        <w:rPr>
          <w:rFonts w:ascii="Courier New" w:hAnsi="Courier New" w:cs="Courier New"/>
          <w:szCs w:val="28"/>
          <w:lang w:val="en-US"/>
        </w:rPr>
        <w:t xml:space="preserve">void </w:t>
      </w:r>
      <w:proofErr w:type="spellStart"/>
      <w:r w:rsidRPr="00B37172">
        <w:rPr>
          <w:rFonts w:ascii="Courier New" w:hAnsi="Courier New" w:cs="Courier New"/>
          <w:szCs w:val="28"/>
          <w:lang w:val="en-US"/>
        </w:rPr>
        <w:t>motor_a_change_Speed</w:t>
      </w:r>
      <w:proofErr w:type="spellEnd"/>
      <w:r w:rsidRPr="00B37172">
        <w:rPr>
          <w:rFonts w:ascii="Courier New" w:hAnsi="Courier New" w:cs="Courier New"/>
          <w:szCs w:val="28"/>
          <w:lang w:val="en-US"/>
        </w:rPr>
        <w:t xml:space="preserve"> (signed char speed) </w:t>
      </w:r>
    </w:p>
    <w:p w:rsidR="0078180B" w:rsidRPr="00B37172" w:rsidRDefault="0078180B" w:rsidP="0078180B">
      <w:pPr>
        <w:pStyle w:val="Default"/>
        <w:rPr>
          <w:rFonts w:ascii="Courier New" w:hAnsi="Courier New" w:cs="Courier New"/>
          <w:szCs w:val="28"/>
          <w:lang w:val="en-US"/>
        </w:rPr>
      </w:pPr>
      <w:r w:rsidRPr="00B37172">
        <w:rPr>
          <w:rFonts w:ascii="Courier New" w:hAnsi="Courier New" w:cs="Courier New"/>
          <w:szCs w:val="28"/>
          <w:lang w:val="en-US"/>
        </w:rPr>
        <w:t xml:space="preserve">{ </w:t>
      </w:r>
    </w:p>
    <w:p w:rsidR="0078180B" w:rsidRPr="00B37172" w:rsidRDefault="0078180B" w:rsidP="0078180B">
      <w:pPr>
        <w:pStyle w:val="Default"/>
        <w:ind w:left="708"/>
        <w:rPr>
          <w:rFonts w:ascii="Courier New" w:hAnsi="Courier New" w:cs="Courier New"/>
          <w:szCs w:val="28"/>
          <w:lang w:val="en-US"/>
        </w:rPr>
      </w:pPr>
      <w:r w:rsidRPr="00B37172">
        <w:rPr>
          <w:rFonts w:ascii="Courier New" w:hAnsi="Courier New" w:cs="Courier New"/>
          <w:szCs w:val="28"/>
          <w:lang w:val="en-US"/>
        </w:rPr>
        <w:t xml:space="preserve">if (speed&gt;0) // </w:t>
      </w:r>
      <w:r w:rsidR="00B37172">
        <w:rPr>
          <w:rFonts w:ascii="Courier New" w:hAnsi="Courier New" w:cs="Courier New"/>
          <w:szCs w:val="28"/>
          <w:lang w:val="en-US"/>
        </w:rPr>
        <w:t xml:space="preserve">move </w:t>
      </w:r>
      <w:r w:rsidRPr="00B37172">
        <w:rPr>
          <w:rFonts w:ascii="Courier New" w:hAnsi="Courier New" w:cs="Courier New"/>
          <w:szCs w:val="28"/>
          <w:lang w:val="en-US"/>
        </w:rPr>
        <w:t>forward</w:t>
      </w:r>
    </w:p>
    <w:p w:rsidR="0078180B" w:rsidRPr="00B37172" w:rsidRDefault="0078180B" w:rsidP="0078180B">
      <w:pPr>
        <w:pStyle w:val="Default"/>
        <w:ind w:left="708"/>
        <w:rPr>
          <w:rFonts w:ascii="Courier New" w:hAnsi="Courier New" w:cs="Courier New"/>
          <w:szCs w:val="28"/>
          <w:lang w:val="en-US"/>
        </w:rPr>
      </w:pPr>
      <w:r w:rsidRPr="00B37172">
        <w:rPr>
          <w:rFonts w:ascii="Courier New" w:hAnsi="Courier New" w:cs="Courier New"/>
          <w:szCs w:val="28"/>
          <w:lang w:val="en-US"/>
        </w:rPr>
        <w:t xml:space="preserve">{ </w:t>
      </w:r>
    </w:p>
    <w:p w:rsidR="0078180B" w:rsidRPr="00B37172" w:rsidRDefault="0078180B" w:rsidP="0078180B">
      <w:pPr>
        <w:pStyle w:val="Default"/>
        <w:ind w:left="1416"/>
        <w:rPr>
          <w:rFonts w:ascii="Courier New" w:hAnsi="Courier New" w:cs="Courier New"/>
          <w:szCs w:val="28"/>
          <w:lang w:val="en-US"/>
        </w:rPr>
      </w:pPr>
      <w:r w:rsidRPr="00B37172">
        <w:rPr>
          <w:rFonts w:ascii="Courier New" w:hAnsi="Courier New" w:cs="Courier New"/>
          <w:szCs w:val="28"/>
          <w:lang w:val="en-US"/>
        </w:rPr>
        <w:t xml:space="preserve">CCPR1L=speed; </w:t>
      </w:r>
    </w:p>
    <w:p w:rsidR="0078180B" w:rsidRPr="00B37172" w:rsidRDefault="0078180B" w:rsidP="0078180B">
      <w:pPr>
        <w:pStyle w:val="Default"/>
        <w:ind w:left="1416"/>
        <w:rPr>
          <w:rFonts w:ascii="Courier New" w:hAnsi="Courier New" w:cs="Courier New"/>
          <w:szCs w:val="28"/>
          <w:lang w:val="en-US"/>
        </w:rPr>
      </w:pPr>
      <w:r w:rsidRPr="00B37172">
        <w:rPr>
          <w:rFonts w:ascii="Courier New" w:hAnsi="Courier New" w:cs="Courier New"/>
          <w:szCs w:val="28"/>
          <w:lang w:val="en-US"/>
        </w:rPr>
        <w:t xml:space="preserve">PORTDbits.RD0=0; </w:t>
      </w:r>
    </w:p>
    <w:p w:rsidR="0078180B" w:rsidRPr="00B37172" w:rsidRDefault="0078180B" w:rsidP="0078180B">
      <w:pPr>
        <w:pStyle w:val="Default"/>
        <w:ind w:left="1416"/>
        <w:rPr>
          <w:rFonts w:ascii="Courier New" w:hAnsi="Courier New" w:cs="Courier New"/>
          <w:szCs w:val="28"/>
          <w:lang w:val="en-US"/>
        </w:rPr>
      </w:pPr>
      <w:r w:rsidRPr="00B37172">
        <w:rPr>
          <w:rFonts w:ascii="Courier New" w:hAnsi="Courier New" w:cs="Courier New"/>
          <w:szCs w:val="28"/>
          <w:lang w:val="en-US"/>
        </w:rPr>
        <w:t xml:space="preserve">PORTDbits.RD1=1; </w:t>
      </w:r>
    </w:p>
    <w:p w:rsidR="0078180B" w:rsidRPr="00B37172" w:rsidRDefault="0078180B" w:rsidP="0078180B">
      <w:pPr>
        <w:pStyle w:val="Default"/>
        <w:ind w:left="708"/>
        <w:rPr>
          <w:rFonts w:ascii="Courier New" w:hAnsi="Courier New" w:cs="Courier New"/>
          <w:szCs w:val="28"/>
          <w:lang w:val="en-US"/>
        </w:rPr>
      </w:pPr>
      <w:r w:rsidRPr="00B37172">
        <w:rPr>
          <w:rFonts w:ascii="Courier New" w:hAnsi="Courier New" w:cs="Courier New"/>
          <w:szCs w:val="28"/>
          <w:lang w:val="en-US"/>
        </w:rPr>
        <w:t xml:space="preserve">} </w:t>
      </w:r>
    </w:p>
    <w:p w:rsidR="0078180B" w:rsidRPr="00B37172" w:rsidRDefault="0078180B" w:rsidP="0078180B">
      <w:pPr>
        <w:pStyle w:val="Default"/>
        <w:ind w:left="708"/>
        <w:rPr>
          <w:rFonts w:ascii="Courier New" w:hAnsi="Courier New" w:cs="Courier New"/>
          <w:szCs w:val="28"/>
          <w:lang w:val="en-US"/>
        </w:rPr>
      </w:pPr>
      <w:r w:rsidRPr="00B37172">
        <w:rPr>
          <w:rFonts w:ascii="Courier New" w:hAnsi="Courier New" w:cs="Courier New"/>
          <w:szCs w:val="28"/>
          <w:lang w:val="en-US"/>
        </w:rPr>
        <w:t xml:space="preserve">else if (speed&lt;0) // </w:t>
      </w:r>
      <w:r w:rsidR="00B37172">
        <w:rPr>
          <w:rFonts w:ascii="Courier New" w:hAnsi="Courier New" w:cs="Courier New"/>
          <w:szCs w:val="28"/>
          <w:lang w:val="en-US"/>
        </w:rPr>
        <w:t xml:space="preserve">move </w:t>
      </w:r>
      <w:r w:rsidRPr="00B37172">
        <w:rPr>
          <w:rFonts w:ascii="Courier New" w:hAnsi="Courier New" w:cs="Courier New"/>
          <w:szCs w:val="28"/>
          <w:lang w:val="en-US"/>
        </w:rPr>
        <w:t>backward</w:t>
      </w:r>
    </w:p>
    <w:p w:rsidR="0078180B" w:rsidRPr="00B37172" w:rsidRDefault="0078180B" w:rsidP="0078180B">
      <w:pPr>
        <w:pStyle w:val="Default"/>
        <w:ind w:left="708"/>
        <w:rPr>
          <w:rFonts w:ascii="Courier New" w:hAnsi="Courier New" w:cs="Courier New"/>
          <w:szCs w:val="28"/>
          <w:lang w:val="en-US"/>
        </w:rPr>
      </w:pPr>
      <w:r w:rsidRPr="00B37172">
        <w:rPr>
          <w:rFonts w:ascii="Courier New" w:hAnsi="Courier New" w:cs="Courier New"/>
          <w:szCs w:val="28"/>
          <w:lang w:val="en-US"/>
        </w:rPr>
        <w:t xml:space="preserve">{ </w:t>
      </w:r>
    </w:p>
    <w:p w:rsidR="0078180B" w:rsidRPr="00B37172" w:rsidRDefault="0078180B" w:rsidP="0078180B">
      <w:pPr>
        <w:pStyle w:val="Default"/>
        <w:ind w:left="1416"/>
        <w:rPr>
          <w:rFonts w:ascii="Courier New" w:hAnsi="Courier New" w:cs="Courier New"/>
          <w:szCs w:val="28"/>
          <w:lang w:val="en-US"/>
        </w:rPr>
      </w:pPr>
      <w:r w:rsidRPr="00B37172">
        <w:rPr>
          <w:rFonts w:ascii="Courier New" w:hAnsi="Courier New" w:cs="Courier New"/>
          <w:szCs w:val="28"/>
          <w:lang w:val="en-US"/>
        </w:rPr>
        <w:t xml:space="preserve">CCPR1L =-speed; </w:t>
      </w:r>
    </w:p>
    <w:p w:rsidR="0078180B" w:rsidRPr="00B37172" w:rsidRDefault="0078180B" w:rsidP="0078180B">
      <w:pPr>
        <w:pStyle w:val="Default"/>
        <w:ind w:left="1416"/>
        <w:rPr>
          <w:rFonts w:ascii="Courier New" w:hAnsi="Courier New" w:cs="Courier New"/>
          <w:szCs w:val="28"/>
          <w:lang w:val="en-US"/>
        </w:rPr>
      </w:pPr>
      <w:r w:rsidRPr="00B37172">
        <w:rPr>
          <w:rFonts w:ascii="Courier New" w:hAnsi="Courier New" w:cs="Courier New"/>
          <w:szCs w:val="28"/>
          <w:lang w:val="en-US"/>
        </w:rPr>
        <w:t xml:space="preserve">PORTDbits.RD0=1; </w:t>
      </w:r>
    </w:p>
    <w:p w:rsidR="0078180B" w:rsidRPr="00B37172" w:rsidRDefault="0078180B" w:rsidP="0078180B">
      <w:pPr>
        <w:pStyle w:val="Default"/>
        <w:ind w:left="1416"/>
        <w:rPr>
          <w:rFonts w:ascii="Courier New" w:hAnsi="Courier New" w:cs="Courier New"/>
          <w:szCs w:val="28"/>
          <w:lang w:val="en-US"/>
        </w:rPr>
      </w:pPr>
      <w:r w:rsidRPr="00B37172">
        <w:rPr>
          <w:rFonts w:ascii="Courier New" w:hAnsi="Courier New" w:cs="Courier New"/>
          <w:szCs w:val="28"/>
          <w:lang w:val="en-US"/>
        </w:rPr>
        <w:t xml:space="preserve">PORTDbits.RD1=0; </w:t>
      </w:r>
    </w:p>
    <w:p w:rsidR="0078180B" w:rsidRPr="00B37172" w:rsidRDefault="0078180B" w:rsidP="0078180B">
      <w:pPr>
        <w:pStyle w:val="Default"/>
        <w:ind w:left="708"/>
        <w:rPr>
          <w:rFonts w:ascii="Courier New" w:hAnsi="Courier New" w:cs="Courier New"/>
          <w:szCs w:val="28"/>
          <w:lang w:val="en-US"/>
        </w:rPr>
      </w:pPr>
      <w:r w:rsidRPr="00B37172">
        <w:rPr>
          <w:rFonts w:ascii="Courier New" w:hAnsi="Courier New" w:cs="Courier New"/>
          <w:szCs w:val="28"/>
          <w:lang w:val="en-US"/>
        </w:rPr>
        <w:t xml:space="preserve">} </w:t>
      </w:r>
    </w:p>
    <w:p w:rsidR="0078180B" w:rsidRPr="00B37172" w:rsidRDefault="0078180B" w:rsidP="0078180B">
      <w:pPr>
        <w:pStyle w:val="Default"/>
        <w:ind w:left="708"/>
        <w:rPr>
          <w:rFonts w:ascii="Courier New" w:hAnsi="Courier New" w:cs="Courier New"/>
          <w:szCs w:val="28"/>
          <w:lang w:val="en-US"/>
        </w:rPr>
      </w:pPr>
      <w:r w:rsidRPr="00B37172">
        <w:rPr>
          <w:rFonts w:ascii="Courier New" w:hAnsi="Courier New" w:cs="Courier New"/>
          <w:szCs w:val="28"/>
          <w:lang w:val="en-US"/>
        </w:rPr>
        <w:t xml:space="preserve">else //stop </w:t>
      </w:r>
    </w:p>
    <w:p w:rsidR="0078180B" w:rsidRPr="00B37172" w:rsidRDefault="0078180B" w:rsidP="0078180B">
      <w:pPr>
        <w:pStyle w:val="Default"/>
        <w:ind w:left="708"/>
        <w:rPr>
          <w:rFonts w:ascii="Courier New" w:hAnsi="Courier New" w:cs="Courier New"/>
          <w:szCs w:val="28"/>
          <w:lang w:val="en-US"/>
        </w:rPr>
      </w:pPr>
      <w:r w:rsidRPr="00B37172">
        <w:rPr>
          <w:rFonts w:ascii="Courier New" w:hAnsi="Courier New" w:cs="Courier New"/>
          <w:szCs w:val="28"/>
          <w:lang w:val="en-US"/>
        </w:rPr>
        <w:t xml:space="preserve">{ </w:t>
      </w:r>
    </w:p>
    <w:p w:rsidR="0078180B" w:rsidRPr="00B37172" w:rsidRDefault="0078180B" w:rsidP="0078180B">
      <w:pPr>
        <w:pStyle w:val="Default"/>
        <w:ind w:left="1416"/>
        <w:rPr>
          <w:rFonts w:ascii="Courier New" w:hAnsi="Courier New" w:cs="Courier New"/>
          <w:szCs w:val="28"/>
          <w:lang w:val="en-US"/>
        </w:rPr>
      </w:pPr>
      <w:r w:rsidRPr="00B37172">
        <w:rPr>
          <w:rFonts w:ascii="Courier New" w:hAnsi="Courier New" w:cs="Courier New"/>
          <w:szCs w:val="28"/>
          <w:lang w:val="en-US"/>
        </w:rPr>
        <w:t xml:space="preserve">CCPR1L=0; </w:t>
      </w:r>
    </w:p>
    <w:p w:rsidR="0078180B" w:rsidRPr="00B37172" w:rsidRDefault="0078180B" w:rsidP="0078180B">
      <w:pPr>
        <w:pStyle w:val="Default"/>
        <w:ind w:left="1416"/>
        <w:rPr>
          <w:rFonts w:ascii="Courier New" w:hAnsi="Courier New" w:cs="Courier New"/>
          <w:szCs w:val="28"/>
          <w:lang w:val="en-US"/>
        </w:rPr>
      </w:pPr>
      <w:r w:rsidRPr="00B37172">
        <w:rPr>
          <w:rFonts w:ascii="Courier New" w:hAnsi="Courier New" w:cs="Courier New"/>
          <w:szCs w:val="28"/>
          <w:lang w:val="en-US"/>
        </w:rPr>
        <w:t xml:space="preserve">PORTDbits.RD0=0; </w:t>
      </w:r>
    </w:p>
    <w:p w:rsidR="0078180B" w:rsidRPr="00B37172" w:rsidRDefault="0078180B" w:rsidP="0078180B">
      <w:pPr>
        <w:pStyle w:val="Default"/>
        <w:ind w:left="1416"/>
        <w:rPr>
          <w:rFonts w:ascii="Courier New" w:hAnsi="Courier New" w:cs="Courier New"/>
          <w:szCs w:val="28"/>
          <w:lang w:val="en-US"/>
        </w:rPr>
      </w:pPr>
      <w:r w:rsidRPr="00B37172">
        <w:rPr>
          <w:rFonts w:ascii="Courier New" w:hAnsi="Courier New" w:cs="Courier New"/>
          <w:szCs w:val="28"/>
          <w:lang w:val="en-US"/>
        </w:rPr>
        <w:t xml:space="preserve">PORTDbits.RD1=0; </w:t>
      </w:r>
    </w:p>
    <w:p w:rsidR="0078180B" w:rsidRPr="00B37172" w:rsidRDefault="0078180B" w:rsidP="0078180B">
      <w:pPr>
        <w:pStyle w:val="Default"/>
        <w:ind w:left="708"/>
        <w:rPr>
          <w:rFonts w:ascii="Courier New" w:hAnsi="Courier New" w:cs="Courier New"/>
          <w:szCs w:val="28"/>
          <w:lang w:val="en-US"/>
        </w:rPr>
      </w:pPr>
      <w:r w:rsidRPr="00B37172">
        <w:rPr>
          <w:rFonts w:ascii="Courier New" w:hAnsi="Courier New" w:cs="Courier New"/>
          <w:szCs w:val="28"/>
          <w:lang w:val="en-US"/>
        </w:rPr>
        <w:t xml:space="preserve">} </w:t>
      </w:r>
    </w:p>
    <w:p w:rsidR="0078180B" w:rsidRPr="00B37172" w:rsidRDefault="0078180B" w:rsidP="0078180B">
      <w:pPr>
        <w:spacing w:after="0"/>
        <w:jc w:val="both"/>
        <w:rPr>
          <w:rFonts w:ascii="Courier New" w:hAnsi="Courier New" w:cs="Courier New"/>
          <w:sz w:val="24"/>
          <w:szCs w:val="28"/>
          <w:lang w:val="en-US"/>
        </w:rPr>
      </w:pPr>
      <w:r w:rsidRPr="00B37172">
        <w:rPr>
          <w:rFonts w:ascii="Courier New" w:hAnsi="Courier New" w:cs="Courier New"/>
          <w:sz w:val="24"/>
          <w:szCs w:val="28"/>
          <w:lang w:val="en-US"/>
        </w:rPr>
        <w:t>}</w:t>
      </w:r>
    </w:p>
    <w:p w:rsidR="00B37172" w:rsidRDefault="00B37172" w:rsidP="008B3534">
      <w:pPr>
        <w:pStyle w:val="Default"/>
        <w:rPr>
          <w:rFonts w:ascii="Courier New" w:hAnsi="Courier New" w:cs="Courier New"/>
          <w:szCs w:val="28"/>
          <w:lang w:val="en-US"/>
        </w:rPr>
      </w:pPr>
      <w:r>
        <w:rPr>
          <w:rFonts w:ascii="Courier New" w:hAnsi="Courier New" w:cs="Courier New"/>
          <w:szCs w:val="28"/>
          <w:lang w:val="en-US"/>
        </w:rPr>
        <w:lastRenderedPageBreak/>
        <w:t>/</w:t>
      </w:r>
      <w:proofErr w:type="gramStart"/>
      <w:r>
        <w:rPr>
          <w:rFonts w:ascii="Courier New" w:hAnsi="Courier New" w:cs="Courier New"/>
          <w:szCs w:val="28"/>
          <w:lang w:val="en-US"/>
        </w:rPr>
        <w:t>/ !this</w:t>
      </w:r>
      <w:proofErr w:type="gramEnd"/>
      <w:r>
        <w:rPr>
          <w:rFonts w:ascii="Courier New" w:hAnsi="Courier New" w:cs="Courier New"/>
          <w:szCs w:val="28"/>
          <w:lang w:val="en-US"/>
        </w:rPr>
        <w:t xml:space="preserve"> function is already in your project, </w:t>
      </w:r>
      <w:r w:rsidR="008B3534">
        <w:rPr>
          <w:rFonts w:ascii="Courier New" w:hAnsi="Courier New" w:cs="Courier New"/>
          <w:szCs w:val="28"/>
          <w:lang w:val="en-US"/>
        </w:rPr>
        <w:t>do not copy it!</w:t>
      </w:r>
    </w:p>
    <w:p w:rsidR="00B37172" w:rsidRDefault="00B37172" w:rsidP="00B37172">
      <w:pPr>
        <w:pStyle w:val="Default"/>
        <w:rPr>
          <w:rFonts w:ascii="Courier New" w:hAnsi="Courier New" w:cs="Courier New"/>
          <w:szCs w:val="28"/>
          <w:lang w:val="en-US"/>
        </w:rPr>
      </w:pPr>
      <w:r>
        <w:rPr>
          <w:rFonts w:ascii="Courier New" w:hAnsi="Courier New" w:cs="Courier New"/>
          <w:szCs w:val="28"/>
          <w:lang w:val="en-US"/>
        </w:rPr>
        <w:t xml:space="preserve">// Use it directly in your program </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void </w:t>
      </w:r>
      <w:proofErr w:type="spellStart"/>
      <w:r w:rsidRPr="00B37172">
        <w:rPr>
          <w:rFonts w:ascii="Courier New" w:hAnsi="Courier New" w:cs="Courier New"/>
          <w:sz w:val="24"/>
          <w:szCs w:val="28"/>
          <w:lang w:val="en-US"/>
        </w:rPr>
        <w:t>motor_b_change_Speed</w:t>
      </w:r>
      <w:proofErr w:type="spellEnd"/>
      <w:r w:rsidRPr="00B37172">
        <w:rPr>
          <w:rFonts w:ascii="Courier New" w:hAnsi="Courier New" w:cs="Courier New"/>
          <w:sz w:val="24"/>
          <w:szCs w:val="28"/>
          <w:lang w:val="en-US"/>
        </w:rPr>
        <w:t xml:space="preserve"> (</w:t>
      </w:r>
      <w:r w:rsidRPr="00B37172">
        <w:rPr>
          <w:rFonts w:ascii="Courier New" w:hAnsi="Courier New" w:cs="Courier New"/>
          <w:szCs w:val="28"/>
          <w:lang w:val="en-US"/>
        </w:rPr>
        <w:t xml:space="preserve">signed char </w:t>
      </w:r>
      <w:r w:rsidRPr="00B37172">
        <w:rPr>
          <w:rFonts w:ascii="Courier New" w:hAnsi="Courier New" w:cs="Courier New"/>
          <w:sz w:val="24"/>
          <w:szCs w:val="28"/>
          <w:lang w:val="en-US"/>
        </w:rPr>
        <w:t>speed)</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if (speed&gt;0) // move forward</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CCPR2L=speed;</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PORTBbits.RB1=0;</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PORTBbits.RB2=1;</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else if (speed&lt;0) // move backward</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CCPR2L =-speed;</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PORTBbits.RB1=1;</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PORTBbits.RB2=0;</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else //stop </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CCPR2L = 0;</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PORTBbits.RB1=0;</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PORTBbits.RB2=0;</w:t>
      </w:r>
    </w:p>
    <w:p w:rsidR="00B37172"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 xml:space="preserve">    }</w:t>
      </w:r>
    </w:p>
    <w:p w:rsidR="0009474E" w:rsidRPr="00B37172" w:rsidRDefault="00B37172" w:rsidP="00B37172">
      <w:pPr>
        <w:spacing w:after="0"/>
        <w:jc w:val="both"/>
        <w:rPr>
          <w:rFonts w:ascii="Courier New" w:hAnsi="Courier New" w:cs="Courier New"/>
          <w:sz w:val="24"/>
          <w:szCs w:val="28"/>
          <w:lang w:val="en-US"/>
        </w:rPr>
      </w:pPr>
      <w:r w:rsidRPr="00B37172">
        <w:rPr>
          <w:rFonts w:ascii="Courier New" w:hAnsi="Courier New" w:cs="Courier New"/>
          <w:sz w:val="24"/>
          <w:szCs w:val="28"/>
          <w:lang w:val="en-US"/>
        </w:rPr>
        <w:t>}</w:t>
      </w:r>
    </w:p>
    <w:p w:rsidR="0009474E" w:rsidRDefault="0009474E" w:rsidP="0078180B">
      <w:pPr>
        <w:spacing w:after="0"/>
        <w:jc w:val="both"/>
        <w:rPr>
          <w:sz w:val="28"/>
          <w:szCs w:val="28"/>
          <w:lang w:val="en-US"/>
        </w:rPr>
      </w:pPr>
    </w:p>
    <w:p w:rsidR="00B37172" w:rsidRPr="00B37172" w:rsidRDefault="00B37172" w:rsidP="00B37172">
      <w:pPr>
        <w:spacing w:after="0"/>
        <w:ind w:firstLine="709"/>
        <w:jc w:val="both"/>
        <w:rPr>
          <w:rFonts w:ascii="Times New Roman" w:hAnsi="Times New Roman" w:cs="Times New Roman"/>
          <w:sz w:val="28"/>
          <w:szCs w:val="28"/>
          <w:lang w:val="en-US"/>
        </w:rPr>
      </w:pPr>
      <w:r w:rsidRPr="00B37172">
        <w:rPr>
          <w:rFonts w:ascii="Times New Roman" w:hAnsi="Times New Roman" w:cs="Times New Roman"/>
          <w:sz w:val="28"/>
          <w:szCs w:val="28"/>
          <w:lang w:val="en-US"/>
        </w:rPr>
        <w:t xml:space="preserve">So because the robot has the differential drive, to move forward you need to rotate both motors in one direction, to make a turn – in different direction (fig. 10). </w:t>
      </w:r>
    </w:p>
    <w:p w:rsidR="00B37172" w:rsidRDefault="00B37172" w:rsidP="00B37172">
      <w:pPr>
        <w:spacing w:after="0"/>
        <w:ind w:firstLine="709"/>
        <w:jc w:val="both"/>
        <w:rPr>
          <w:sz w:val="28"/>
          <w:szCs w:val="28"/>
          <w:lang w:val="en-US"/>
        </w:rPr>
      </w:pPr>
    </w:p>
    <w:p w:rsidR="00B37172" w:rsidRDefault="00B37172" w:rsidP="00B37172">
      <w:pPr>
        <w:spacing w:after="0"/>
        <w:jc w:val="center"/>
        <w:rPr>
          <w:sz w:val="28"/>
          <w:szCs w:val="28"/>
          <w:lang w:val="en-US"/>
        </w:rPr>
      </w:pPr>
      <w:r>
        <w:rPr>
          <w:noProof/>
          <w:lang w:eastAsia="ru-RU"/>
        </w:rPr>
        <w:drawing>
          <wp:inline distT="0" distB="0" distL="0" distR="0">
            <wp:extent cx="5810250" cy="2473507"/>
            <wp:effectExtent l="0" t="0" r="0" b="3175"/>
            <wp:docPr id="42" name="Рисунок 42" descr="ÐÐ°ÑÑÐ¸Ð½ÐºÐ¸ Ð¿Ð¾ Ð·Ð°Ð¿ÑÐ¾ÑÑ differential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differential dri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9938" cy="2524460"/>
                    </a:xfrm>
                    <a:prstGeom prst="rect">
                      <a:avLst/>
                    </a:prstGeom>
                    <a:noFill/>
                    <a:ln>
                      <a:noFill/>
                    </a:ln>
                  </pic:spPr>
                </pic:pic>
              </a:graphicData>
            </a:graphic>
          </wp:inline>
        </w:drawing>
      </w:r>
    </w:p>
    <w:p w:rsidR="00B37172" w:rsidRPr="008B3534" w:rsidRDefault="00B37172" w:rsidP="00B37172">
      <w:pPr>
        <w:spacing w:after="0"/>
        <w:jc w:val="center"/>
        <w:rPr>
          <w:rFonts w:ascii="Times New Roman" w:hAnsi="Times New Roman" w:cs="Times New Roman"/>
          <w:sz w:val="24"/>
          <w:szCs w:val="28"/>
          <w:lang w:val="en-US"/>
        </w:rPr>
      </w:pPr>
      <w:r w:rsidRPr="008B3534">
        <w:rPr>
          <w:rFonts w:ascii="Times New Roman" w:hAnsi="Times New Roman" w:cs="Times New Roman"/>
          <w:sz w:val="24"/>
          <w:szCs w:val="28"/>
          <w:lang w:val="en-US"/>
        </w:rPr>
        <w:t xml:space="preserve">Fig.10. Control principle for robot with differential drive kinematics </w:t>
      </w:r>
    </w:p>
    <w:p w:rsidR="0078180B" w:rsidRDefault="0078180B" w:rsidP="0078180B">
      <w:pPr>
        <w:pStyle w:val="Default"/>
        <w:spacing w:line="276" w:lineRule="auto"/>
        <w:jc w:val="both"/>
        <w:rPr>
          <w:b/>
          <w:bCs/>
          <w:sz w:val="28"/>
          <w:szCs w:val="28"/>
          <w:lang w:val="en-US"/>
        </w:rPr>
      </w:pPr>
    </w:p>
    <w:p w:rsidR="009066C4" w:rsidRPr="009066C4" w:rsidRDefault="009066C4" w:rsidP="009066C4">
      <w:pPr>
        <w:pStyle w:val="Default"/>
        <w:spacing w:line="276" w:lineRule="auto"/>
        <w:ind w:firstLine="709"/>
        <w:jc w:val="both"/>
        <w:rPr>
          <w:bCs/>
          <w:sz w:val="28"/>
          <w:szCs w:val="28"/>
          <w:lang w:val="en-US"/>
        </w:rPr>
      </w:pPr>
      <w:r w:rsidRPr="009066C4">
        <w:rPr>
          <w:bCs/>
          <w:sz w:val="28"/>
          <w:szCs w:val="28"/>
          <w:lang w:val="en-US"/>
        </w:rPr>
        <w:t>In listening 4.3. you may find the example of main function, while running</w:t>
      </w:r>
      <w:r w:rsidRPr="009066C4">
        <w:rPr>
          <w:b/>
          <w:bCs/>
          <w:sz w:val="28"/>
          <w:szCs w:val="28"/>
          <w:lang w:val="en-US"/>
        </w:rPr>
        <w:t xml:space="preserve"> </w:t>
      </w:r>
      <w:r w:rsidRPr="009066C4">
        <w:rPr>
          <w:bCs/>
          <w:sz w:val="28"/>
          <w:szCs w:val="28"/>
          <w:lang w:val="en-US"/>
        </w:rPr>
        <w:t xml:space="preserve">it the robot will move forward. </w:t>
      </w:r>
      <w:r>
        <w:rPr>
          <w:bCs/>
          <w:sz w:val="28"/>
          <w:szCs w:val="28"/>
          <w:lang w:val="en-US"/>
        </w:rPr>
        <w:t xml:space="preserve">You could change speed from 0 till 124. If you want to make robot move backward use negative values (-124 till 0). </w:t>
      </w:r>
    </w:p>
    <w:p w:rsidR="009066C4" w:rsidRPr="009066C4" w:rsidRDefault="009066C4" w:rsidP="009066C4">
      <w:pPr>
        <w:pStyle w:val="Default"/>
        <w:spacing w:line="276" w:lineRule="auto"/>
        <w:ind w:firstLine="709"/>
        <w:jc w:val="right"/>
        <w:rPr>
          <w:bCs/>
          <w:sz w:val="28"/>
          <w:szCs w:val="28"/>
          <w:lang w:val="en-US"/>
        </w:rPr>
      </w:pPr>
      <w:r w:rsidRPr="009066C4">
        <w:rPr>
          <w:bCs/>
          <w:sz w:val="28"/>
          <w:szCs w:val="28"/>
          <w:lang w:val="en-US"/>
        </w:rPr>
        <w:lastRenderedPageBreak/>
        <w:t>Listening 4.3.</w:t>
      </w:r>
    </w:p>
    <w:p w:rsidR="009066C4" w:rsidRPr="009066C4" w:rsidRDefault="009066C4" w:rsidP="009066C4">
      <w:pPr>
        <w:pStyle w:val="Default"/>
        <w:rPr>
          <w:rFonts w:ascii="Courier New" w:hAnsi="Courier New" w:cs="Courier New"/>
          <w:bCs/>
          <w:szCs w:val="28"/>
          <w:lang w:val="en-US"/>
        </w:rPr>
      </w:pPr>
      <w:r w:rsidRPr="009066C4">
        <w:rPr>
          <w:rFonts w:ascii="Courier New" w:hAnsi="Courier New" w:cs="Courier New"/>
          <w:bCs/>
          <w:szCs w:val="28"/>
          <w:lang w:val="en-US"/>
        </w:rPr>
        <w:t xml:space="preserve">void main(void) </w:t>
      </w:r>
    </w:p>
    <w:p w:rsidR="009066C4" w:rsidRPr="009066C4" w:rsidRDefault="009066C4" w:rsidP="009066C4">
      <w:pPr>
        <w:pStyle w:val="Default"/>
        <w:rPr>
          <w:rFonts w:ascii="Courier New" w:hAnsi="Courier New" w:cs="Courier New"/>
          <w:bCs/>
          <w:szCs w:val="28"/>
          <w:lang w:val="en-US"/>
        </w:rPr>
      </w:pPr>
      <w:r w:rsidRPr="009066C4">
        <w:rPr>
          <w:rFonts w:ascii="Courier New" w:hAnsi="Courier New" w:cs="Courier New"/>
          <w:bCs/>
          <w:szCs w:val="28"/>
          <w:lang w:val="en-US"/>
        </w:rPr>
        <w:t>{</w:t>
      </w:r>
    </w:p>
    <w:p w:rsidR="009066C4" w:rsidRPr="009066C4" w:rsidRDefault="009066C4" w:rsidP="009066C4">
      <w:pPr>
        <w:pStyle w:val="Default"/>
        <w:rPr>
          <w:rFonts w:ascii="Courier New" w:hAnsi="Courier New" w:cs="Courier New"/>
          <w:bCs/>
          <w:szCs w:val="28"/>
          <w:lang w:val="en-US"/>
        </w:rPr>
      </w:pPr>
      <w:r w:rsidRPr="009066C4">
        <w:rPr>
          <w:rFonts w:ascii="Courier New" w:hAnsi="Courier New" w:cs="Courier New"/>
          <w:bCs/>
          <w:szCs w:val="28"/>
          <w:lang w:val="en-US"/>
        </w:rPr>
        <w:t xml:space="preserve">    </w:t>
      </w:r>
      <w:proofErr w:type="spellStart"/>
      <w:r w:rsidRPr="009066C4">
        <w:rPr>
          <w:rFonts w:ascii="Courier New" w:hAnsi="Courier New" w:cs="Courier New"/>
          <w:bCs/>
          <w:szCs w:val="28"/>
          <w:lang w:val="en-US"/>
        </w:rPr>
        <w:t>init_all_</w:t>
      </w:r>
      <w:proofErr w:type="gramStart"/>
      <w:r w:rsidRPr="009066C4">
        <w:rPr>
          <w:rFonts w:ascii="Courier New" w:hAnsi="Courier New" w:cs="Courier New"/>
          <w:bCs/>
          <w:szCs w:val="28"/>
          <w:lang w:val="en-US"/>
        </w:rPr>
        <w:t>units</w:t>
      </w:r>
      <w:proofErr w:type="spellEnd"/>
      <w:r w:rsidRPr="009066C4">
        <w:rPr>
          <w:rFonts w:ascii="Courier New" w:hAnsi="Courier New" w:cs="Courier New"/>
          <w:bCs/>
          <w:szCs w:val="28"/>
          <w:lang w:val="en-US"/>
        </w:rPr>
        <w:t>( )</w:t>
      </w:r>
      <w:proofErr w:type="gramEnd"/>
      <w:r w:rsidRPr="009066C4">
        <w:rPr>
          <w:rFonts w:ascii="Courier New" w:hAnsi="Courier New" w:cs="Courier New"/>
          <w:bCs/>
          <w:szCs w:val="28"/>
          <w:lang w:val="en-US"/>
        </w:rPr>
        <w:t>;</w:t>
      </w:r>
    </w:p>
    <w:p w:rsidR="009066C4" w:rsidRPr="009066C4" w:rsidRDefault="009066C4" w:rsidP="009066C4">
      <w:pPr>
        <w:pStyle w:val="Default"/>
        <w:rPr>
          <w:rFonts w:ascii="Courier New" w:hAnsi="Courier New" w:cs="Courier New"/>
          <w:bCs/>
          <w:szCs w:val="28"/>
          <w:lang w:val="en-US"/>
        </w:rPr>
      </w:pPr>
      <w:r w:rsidRPr="009066C4">
        <w:rPr>
          <w:rFonts w:ascii="Courier New" w:hAnsi="Courier New" w:cs="Courier New"/>
          <w:bCs/>
          <w:szCs w:val="28"/>
          <w:lang w:val="en-US"/>
        </w:rPr>
        <w:t xml:space="preserve">   </w:t>
      </w:r>
    </w:p>
    <w:p w:rsidR="009066C4" w:rsidRPr="009066C4" w:rsidRDefault="009066C4" w:rsidP="009066C4">
      <w:pPr>
        <w:pStyle w:val="Default"/>
        <w:rPr>
          <w:rFonts w:ascii="Courier New" w:hAnsi="Courier New" w:cs="Courier New"/>
          <w:bCs/>
          <w:szCs w:val="28"/>
          <w:lang w:val="en-US"/>
        </w:rPr>
      </w:pPr>
      <w:r w:rsidRPr="009066C4">
        <w:rPr>
          <w:rFonts w:ascii="Courier New" w:hAnsi="Courier New" w:cs="Courier New"/>
          <w:bCs/>
          <w:szCs w:val="28"/>
          <w:lang w:val="en-US"/>
        </w:rPr>
        <w:t xml:space="preserve">    </w:t>
      </w:r>
      <w:proofErr w:type="gramStart"/>
      <w:r w:rsidRPr="009066C4">
        <w:rPr>
          <w:rFonts w:ascii="Courier New" w:hAnsi="Courier New" w:cs="Courier New"/>
          <w:bCs/>
          <w:szCs w:val="28"/>
          <w:lang w:val="en-US"/>
        </w:rPr>
        <w:t>while(</w:t>
      </w:r>
      <w:proofErr w:type="gramEnd"/>
      <w:r w:rsidRPr="009066C4">
        <w:rPr>
          <w:rFonts w:ascii="Courier New" w:hAnsi="Courier New" w:cs="Courier New"/>
          <w:bCs/>
          <w:szCs w:val="28"/>
          <w:lang w:val="en-US"/>
        </w:rPr>
        <w:t>1)</w:t>
      </w:r>
    </w:p>
    <w:p w:rsidR="009066C4" w:rsidRPr="009066C4" w:rsidRDefault="009066C4" w:rsidP="009066C4">
      <w:pPr>
        <w:pStyle w:val="Default"/>
        <w:rPr>
          <w:rFonts w:ascii="Courier New" w:hAnsi="Courier New" w:cs="Courier New"/>
          <w:bCs/>
          <w:szCs w:val="28"/>
          <w:lang w:val="en-US"/>
        </w:rPr>
      </w:pPr>
      <w:r w:rsidRPr="009066C4">
        <w:rPr>
          <w:rFonts w:ascii="Courier New" w:hAnsi="Courier New" w:cs="Courier New"/>
          <w:bCs/>
          <w:szCs w:val="28"/>
          <w:lang w:val="en-US"/>
        </w:rPr>
        <w:t xml:space="preserve">    {</w:t>
      </w:r>
    </w:p>
    <w:p w:rsidR="009066C4" w:rsidRPr="009066C4" w:rsidRDefault="009066C4" w:rsidP="009066C4">
      <w:pPr>
        <w:pStyle w:val="Default"/>
        <w:rPr>
          <w:rFonts w:ascii="Courier New" w:hAnsi="Courier New" w:cs="Courier New"/>
          <w:bCs/>
          <w:szCs w:val="28"/>
          <w:lang w:val="en-US"/>
        </w:rPr>
      </w:pPr>
      <w:r w:rsidRPr="009066C4">
        <w:rPr>
          <w:rFonts w:ascii="Courier New" w:hAnsi="Courier New" w:cs="Courier New"/>
          <w:bCs/>
          <w:szCs w:val="28"/>
          <w:lang w:val="en-US"/>
        </w:rPr>
        <w:t xml:space="preserve">        </w:t>
      </w:r>
      <w:proofErr w:type="spellStart"/>
      <w:r w:rsidRPr="009066C4">
        <w:rPr>
          <w:rFonts w:ascii="Courier New" w:hAnsi="Courier New" w:cs="Courier New"/>
          <w:bCs/>
          <w:szCs w:val="28"/>
          <w:lang w:val="en-US"/>
        </w:rPr>
        <w:t>motor_a_change_</w:t>
      </w:r>
      <w:proofErr w:type="gramStart"/>
      <w:r w:rsidRPr="009066C4">
        <w:rPr>
          <w:rFonts w:ascii="Courier New" w:hAnsi="Courier New" w:cs="Courier New"/>
          <w:bCs/>
          <w:szCs w:val="28"/>
          <w:lang w:val="en-US"/>
        </w:rPr>
        <w:t>Speed</w:t>
      </w:r>
      <w:proofErr w:type="spellEnd"/>
      <w:r w:rsidRPr="009066C4">
        <w:rPr>
          <w:rFonts w:ascii="Courier New" w:hAnsi="Courier New" w:cs="Courier New"/>
          <w:bCs/>
          <w:szCs w:val="28"/>
          <w:lang w:val="en-US"/>
        </w:rPr>
        <w:t>( 100</w:t>
      </w:r>
      <w:proofErr w:type="gramEnd"/>
      <w:r w:rsidRPr="009066C4">
        <w:rPr>
          <w:rFonts w:ascii="Courier New" w:hAnsi="Courier New" w:cs="Courier New"/>
          <w:bCs/>
          <w:szCs w:val="28"/>
          <w:lang w:val="en-US"/>
        </w:rPr>
        <w:t xml:space="preserve"> );</w:t>
      </w:r>
    </w:p>
    <w:p w:rsidR="009066C4" w:rsidRPr="009066C4" w:rsidRDefault="009066C4" w:rsidP="009066C4">
      <w:pPr>
        <w:pStyle w:val="Default"/>
        <w:rPr>
          <w:rFonts w:ascii="Courier New" w:hAnsi="Courier New" w:cs="Courier New"/>
          <w:bCs/>
          <w:szCs w:val="28"/>
          <w:lang w:val="en-US"/>
        </w:rPr>
      </w:pPr>
      <w:r w:rsidRPr="009066C4">
        <w:rPr>
          <w:rFonts w:ascii="Courier New" w:hAnsi="Courier New" w:cs="Courier New"/>
          <w:bCs/>
          <w:szCs w:val="28"/>
          <w:lang w:val="en-US"/>
        </w:rPr>
        <w:t xml:space="preserve">        </w:t>
      </w:r>
      <w:proofErr w:type="spellStart"/>
      <w:r w:rsidRPr="009066C4">
        <w:rPr>
          <w:rFonts w:ascii="Courier New" w:hAnsi="Courier New" w:cs="Courier New"/>
          <w:bCs/>
          <w:szCs w:val="28"/>
          <w:lang w:val="en-US"/>
        </w:rPr>
        <w:t>motor_b_change_</w:t>
      </w:r>
      <w:proofErr w:type="gramStart"/>
      <w:r w:rsidRPr="009066C4">
        <w:rPr>
          <w:rFonts w:ascii="Courier New" w:hAnsi="Courier New" w:cs="Courier New"/>
          <w:bCs/>
          <w:szCs w:val="28"/>
          <w:lang w:val="en-US"/>
        </w:rPr>
        <w:t>Speed</w:t>
      </w:r>
      <w:proofErr w:type="spellEnd"/>
      <w:r w:rsidRPr="009066C4">
        <w:rPr>
          <w:rFonts w:ascii="Courier New" w:hAnsi="Courier New" w:cs="Courier New"/>
          <w:bCs/>
          <w:szCs w:val="28"/>
          <w:lang w:val="en-US"/>
        </w:rPr>
        <w:t>( 100</w:t>
      </w:r>
      <w:proofErr w:type="gramEnd"/>
      <w:r w:rsidRPr="009066C4">
        <w:rPr>
          <w:rFonts w:ascii="Courier New" w:hAnsi="Courier New" w:cs="Courier New"/>
          <w:bCs/>
          <w:szCs w:val="28"/>
          <w:lang w:val="en-US"/>
        </w:rPr>
        <w:t xml:space="preserve"> ); </w:t>
      </w:r>
    </w:p>
    <w:p w:rsidR="009066C4" w:rsidRPr="009066C4" w:rsidRDefault="009066C4" w:rsidP="009066C4">
      <w:pPr>
        <w:pStyle w:val="Default"/>
        <w:rPr>
          <w:rFonts w:ascii="Courier New" w:hAnsi="Courier New" w:cs="Courier New"/>
          <w:bCs/>
          <w:szCs w:val="28"/>
          <w:lang w:val="en-US"/>
        </w:rPr>
      </w:pPr>
      <w:r>
        <w:rPr>
          <w:rFonts w:ascii="Courier New" w:hAnsi="Courier New" w:cs="Courier New"/>
          <w:bCs/>
          <w:szCs w:val="28"/>
          <w:lang w:val="en-US"/>
        </w:rPr>
        <w:t xml:space="preserve"> </w:t>
      </w:r>
      <w:r w:rsidRPr="009066C4">
        <w:rPr>
          <w:rFonts w:ascii="Courier New" w:hAnsi="Courier New" w:cs="Courier New"/>
          <w:bCs/>
          <w:szCs w:val="28"/>
          <w:lang w:val="en-US"/>
        </w:rPr>
        <w:t xml:space="preserve">   } </w:t>
      </w:r>
    </w:p>
    <w:p w:rsidR="009066C4" w:rsidRPr="009066C4" w:rsidRDefault="009066C4" w:rsidP="009066C4">
      <w:pPr>
        <w:pStyle w:val="Default"/>
        <w:spacing w:line="276" w:lineRule="auto"/>
        <w:rPr>
          <w:rFonts w:ascii="Courier New" w:hAnsi="Courier New" w:cs="Courier New"/>
          <w:bCs/>
          <w:szCs w:val="28"/>
          <w:lang w:val="en-US"/>
        </w:rPr>
      </w:pPr>
      <w:r w:rsidRPr="009066C4">
        <w:rPr>
          <w:rFonts w:ascii="Courier New" w:hAnsi="Courier New" w:cs="Courier New"/>
          <w:bCs/>
          <w:szCs w:val="28"/>
          <w:lang w:val="en-US"/>
        </w:rPr>
        <w:t>}</w:t>
      </w:r>
    </w:p>
    <w:p w:rsidR="009066C4" w:rsidRDefault="009066C4" w:rsidP="0009474E">
      <w:pPr>
        <w:pStyle w:val="Default"/>
        <w:spacing w:line="276" w:lineRule="auto"/>
        <w:jc w:val="center"/>
        <w:rPr>
          <w:b/>
          <w:bCs/>
          <w:sz w:val="28"/>
          <w:szCs w:val="28"/>
          <w:lang w:val="en-US"/>
        </w:rPr>
      </w:pPr>
    </w:p>
    <w:p w:rsidR="0078180B" w:rsidRPr="0078180B" w:rsidRDefault="0078180B" w:rsidP="008B3534">
      <w:pPr>
        <w:pStyle w:val="Default"/>
        <w:spacing w:after="240" w:line="276" w:lineRule="auto"/>
        <w:jc w:val="center"/>
        <w:rPr>
          <w:sz w:val="28"/>
          <w:szCs w:val="28"/>
          <w:lang w:val="en-US"/>
        </w:rPr>
      </w:pPr>
      <w:r w:rsidRPr="0078180B">
        <w:rPr>
          <w:b/>
          <w:bCs/>
          <w:sz w:val="28"/>
          <w:szCs w:val="28"/>
          <w:lang w:val="en-US"/>
        </w:rPr>
        <w:t>Self-study task</w:t>
      </w:r>
    </w:p>
    <w:p w:rsidR="0078180B" w:rsidRPr="0078180B" w:rsidRDefault="0078180B" w:rsidP="0078180B">
      <w:pPr>
        <w:pStyle w:val="Default"/>
        <w:spacing w:line="276" w:lineRule="auto"/>
        <w:ind w:firstLine="709"/>
        <w:jc w:val="both"/>
        <w:rPr>
          <w:sz w:val="28"/>
          <w:szCs w:val="28"/>
          <w:lang w:val="en-US"/>
        </w:rPr>
      </w:pPr>
      <w:r w:rsidRPr="0078180B">
        <w:rPr>
          <w:sz w:val="28"/>
          <w:szCs w:val="28"/>
          <w:lang w:val="en-US"/>
        </w:rPr>
        <w:t xml:space="preserve">1. Write a program that implements control of a power amplifier to drive the rotation of the tracks. The duty cycle must be set with a potentiometer and displayed on the display. Determine the minimum value of the duty cycle at which the tracks move. </w:t>
      </w:r>
    </w:p>
    <w:p w:rsidR="0078180B" w:rsidRPr="0078180B" w:rsidRDefault="0078180B" w:rsidP="0078180B">
      <w:pPr>
        <w:pStyle w:val="Default"/>
        <w:spacing w:line="276" w:lineRule="auto"/>
        <w:ind w:firstLine="709"/>
        <w:jc w:val="both"/>
        <w:rPr>
          <w:sz w:val="28"/>
          <w:szCs w:val="28"/>
          <w:lang w:val="en-US"/>
        </w:rPr>
      </w:pPr>
      <w:r w:rsidRPr="0078180B">
        <w:rPr>
          <w:sz w:val="28"/>
          <w:szCs w:val="28"/>
          <w:lang w:val="en-US"/>
        </w:rPr>
        <w:t xml:space="preserve">2. Modify the program so that the potentiometer can be set duty cycle, but the direction of movement as well. When performing this task, it is necessary to exclude situations in which the power amplifier pulses, the duty cycle which is less than the minimum value defined in task 1. </w:t>
      </w:r>
    </w:p>
    <w:p w:rsidR="0078180B" w:rsidRDefault="009066C4" w:rsidP="0078180B">
      <w:pPr>
        <w:spacing w:after="0"/>
        <w:ind w:firstLine="709"/>
        <w:jc w:val="both"/>
        <w:rPr>
          <w:rFonts w:ascii="Times New Roman" w:hAnsi="Times New Roman" w:cs="Times New Roman"/>
          <w:sz w:val="28"/>
          <w:szCs w:val="28"/>
          <w:lang w:val="en-US"/>
        </w:rPr>
      </w:pPr>
      <w:r w:rsidRPr="009066C4">
        <w:rPr>
          <w:rFonts w:ascii="Times New Roman" w:hAnsi="Times New Roman" w:cs="Times New Roman"/>
          <w:sz w:val="28"/>
          <w:szCs w:val="28"/>
          <w:lang w:val="en-US"/>
        </w:rPr>
        <w:t xml:space="preserve">3. </w:t>
      </w:r>
      <w:r w:rsidR="0078180B" w:rsidRPr="0078180B">
        <w:rPr>
          <w:rFonts w:ascii="Times New Roman" w:hAnsi="Times New Roman" w:cs="Times New Roman"/>
          <w:sz w:val="28"/>
          <w:szCs w:val="28"/>
          <w:lang w:val="en-US"/>
        </w:rPr>
        <w:t>Write a program that implements the movement of the robot without collisions with obstacles. For obstacle detection it is necessary to use a distance sensor. If the range of a distance sensor there is no any obstacles, the robot should move forward. When an obstacle is detected the robot must stop and begin to rotate, until within range of the proximity sensor will not appear any obstacles.</w:t>
      </w:r>
    </w:p>
    <w:p w:rsidR="0078180B" w:rsidRDefault="0078180B" w:rsidP="0078180B">
      <w:pPr>
        <w:spacing w:after="0"/>
        <w:ind w:firstLine="709"/>
        <w:jc w:val="both"/>
        <w:rPr>
          <w:rFonts w:ascii="Times New Roman" w:hAnsi="Times New Roman" w:cs="Times New Roman"/>
          <w:sz w:val="28"/>
          <w:szCs w:val="28"/>
          <w:lang w:val="en-US"/>
        </w:rPr>
      </w:pPr>
    </w:p>
    <w:p w:rsidR="0078180B" w:rsidRDefault="0078180B" w:rsidP="0078180B">
      <w:pPr>
        <w:pStyle w:val="Default"/>
        <w:spacing w:line="276" w:lineRule="auto"/>
        <w:jc w:val="center"/>
        <w:rPr>
          <w:b/>
          <w:bCs/>
          <w:sz w:val="28"/>
          <w:szCs w:val="28"/>
          <w:u w:val="single"/>
          <w:lang w:val="en-US"/>
        </w:rPr>
      </w:pPr>
      <w:r w:rsidRPr="008B3534">
        <w:rPr>
          <w:b/>
          <w:bCs/>
          <w:sz w:val="28"/>
          <w:szCs w:val="28"/>
          <w:u w:val="single"/>
          <w:lang w:val="en-US"/>
        </w:rPr>
        <w:t>LAB 5</w:t>
      </w:r>
      <w:r w:rsidR="008B3534">
        <w:rPr>
          <w:b/>
          <w:bCs/>
          <w:sz w:val="28"/>
          <w:szCs w:val="28"/>
          <w:u w:val="single"/>
          <w:lang w:val="en-US"/>
        </w:rPr>
        <w:t>. COMPETITION</w:t>
      </w:r>
    </w:p>
    <w:p w:rsidR="008B3534" w:rsidRPr="008B3534" w:rsidRDefault="008B3534" w:rsidP="0078180B">
      <w:pPr>
        <w:pStyle w:val="Default"/>
        <w:spacing w:line="276" w:lineRule="auto"/>
        <w:jc w:val="center"/>
        <w:rPr>
          <w:sz w:val="28"/>
          <w:szCs w:val="28"/>
          <w:u w:val="single"/>
          <w:lang w:val="en-US"/>
        </w:rPr>
      </w:pPr>
    </w:p>
    <w:p w:rsidR="0078180B" w:rsidRPr="0078180B" w:rsidRDefault="0078180B" w:rsidP="0078180B">
      <w:pPr>
        <w:pStyle w:val="Default"/>
        <w:spacing w:line="276" w:lineRule="auto"/>
        <w:ind w:firstLine="709"/>
        <w:jc w:val="both"/>
        <w:rPr>
          <w:sz w:val="28"/>
          <w:szCs w:val="28"/>
          <w:lang w:val="en-US"/>
        </w:rPr>
      </w:pPr>
      <w:r w:rsidRPr="0078180B">
        <w:rPr>
          <w:b/>
          <w:bCs/>
          <w:sz w:val="28"/>
          <w:szCs w:val="28"/>
          <w:lang w:val="en-US"/>
        </w:rPr>
        <w:t xml:space="preserve">The main goal: </w:t>
      </w:r>
      <w:r w:rsidRPr="0078180B">
        <w:rPr>
          <w:sz w:val="28"/>
          <w:szCs w:val="28"/>
          <w:lang w:val="en-US"/>
        </w:rPr>
        <w:t xml:space="preserve">create a program controls the movement of the robot along the trajectory, defined by black line on a white background. </w:t>
      </w:r>
    </w:p>
    <w:p w:rsidR="0078180B" w:rsidRPr="0078180B" w:rsidRDefault="0078180B" w:rsidP="0078180B">
      <w:pPr>
        <w:pStyle w:val="Default"/>
        <w:spacing w:before="240" w:line="276" w:lineRule="auto"/>
        <w:jc w:val="center"/>
        <w:rPr>
          <w:sz w:val="28"/>
          <w:szCs w:val="28"/>
          <w:lang w:val="en-US"/>
        </w:rPr>
      </w:pPr>
      <w:r w:rsidRPr="0078180B">
        <w:rPr>
          <w:b/>
          <w:bCs/>
          <w:sz w:val="28"/>
          <w:szCs w:val="28"/>
          <w:lang w:val="en-US"/>
        </w:rPr>
        <w:t>Introduction</w:t>
      </w:r>
    </w:p>
    <w:p w:rsidR="0078180B" w:rsidRPr="0078180B" w:rsidRDefault="0078180B" w:rsidP="0078180B">
      <w:pPr>
        <w:pStyle w:val="Default"/>
        <w:spacing w:line="276" w:lineRule="auto"/>
        <w:ind w:firstLine="709"/>
        <w:jc w:val="both"/>
        <w:rPr>
          <w:sz w:val="28"/>
          <w:szCs w:val="28"/>
          <w:lang w:val="en-US"/>
        </w:rPr>
      </w:pPr>
      <w:r w:rsidRPr="0078180B">
        <w:rPr>
          <w:sz w:val="28"/>
          <w:szCs w:val="28"/>
          <w:lang w:val="en-US"/>
        </w:rPr>
        <w:t xml:space="preserve">To determine the color of the surface on which the robot is moving three reflective sensor located in the front part at the bottom of the robot are used. Two sensors are located at the edges of the platforms closer to the tracks and the third is in the middle. This arrangement of sensors allows you to determine whether the robot is over the black line, and in what direction the robot moves relative to the black line. </w:t>
      </w:r>
    </w:p>
    <w:p w:rsidR="008B3534" w:rsidRDefault="008B3534" w:rsidP="0078180B">
      <w:pPr>
        <w:pStyle w:val="Default"/>
        <w:spacing w:before="240" w:line="276" w:lineRule="auto"/>
        <w:jc w:val="center"/>
        <w:rPr>
          <w:b/>
          <w:bCs/>
          <w:sz w:val="28"/>
          <w:szCs w:val="28"/>
          <w:lang w:val="en-US"/>
        </w:rPr>
      </w:pPr>
    </w:p>
    <w:p w:rsidR="0078180B" w:rsidRPr="0078180B" w:rsidRDefault="0078180B" w:rsidP="0078180B">
      <w:pPr>
        <w:pStyle w:val="Default"/>
        <w:spacing w:before="240" w:line="276" w:lineRule="auto"/>
        <w:jc w:val="center"/>
        <w:rPr>
          <w:sz w:val="28"/>
          <w:szCs w:val="28"/>
          <w:lang w:val="en-US"/>
        </w:rPr>
      </w:pPr>
      <w:r w:rsidRPr="0078180B">
        <w:rPr>
          <w:b/>
          <w:bCs/>
          <w:sz w:val="28"/>
          <w:szCs w:val="28"/>
          <w:lang w:val="en-US"/>
        </w:rPr>
        <w:lastRenderedPageBreak/>
        <w:t>Self-study task</w:t>
      </w:r>
    </w:p>
    <w:p w:rsidR="0078180B" w:rsidRPr="0078180B" w:rsidRDefault="0078180B" w:rsidP="0078180B">
      <w:pPr>
        <w:pStyle w:val="Default"/>
        <w:spacing w:line="276" w:lineRule="auto"/>
        <w:ind w:firstLine="709"/>
        <w:jc w:val="both"/>
        <w:rPr>
          <w:sz w:val="28"/>
          <w:szCs w:val="28"/>
          <w:lang w:val="en-US"/>
        </w:rPr>
      </w:pPr>
      <w:r w:rsidRPr="0078180B">
        <w:rPr>
          <w:sz w:val="28"/>
          <w:szCs w:val="28"/>
          <w:lang w:val="en-US"/>
        </w:rPr>
        <w:t xml:space="preserve">1. Using the program developed in lab 2, determine the values of the analog-to-digital conversion of the signal of the reflective sensors for the cases of location of the sensor over a black line over a white field and on the edge of a black line. </w:t>
      </w:r>
    </w:p>
    <w:p w:rsidR="0078180B" w:rsidRPr="0078180B" w:rsidRDefault="0078180B" w:rsidP="0078180B">
      <w:pPr>
        <w:pStyle w:val="Default"/>
        <w:spacing w:line="276" w:lineRule="auto"/>
        <w:ind w:firstLine="709"/>
        <w:jc w:val="both"/>
        <w:rPr>
          <w:sz w:val="28"/>
          <w:szCs w:val="28"/>
          <w:lang w:val="en-US"/>
        </w:rPr>
      </w:pPr>
      <w:r w:rsidRPr="0078180B">
        <w:rPr>
          <w:sz w:val="28"/>
          <w:szCs w:val="28"/>
          <w:lang w:val="en-US"/>
        </w:rPr>
        <w:t xml:space="preserve">2. Create a program that ensures the movement of the robot along the trajectory, defined by black line on a white background, with the use of relay control algorithm drives caterpillars. Make an experiment and find empirically the boundary values of the sensors with which the robot passes the road as quickly as possible and not lose the black line. </w:t>
      </w:r>
    </w:p>
    <w:p w:rsidR="00F9521F" w:rsidRDefault="0078180B" w:rsidP="0078180B">
      <w:pPr>
        <w:pStyle w:val="Default"/>
        <w:spacing w:line="276" w:lineRule="auto"/>
        <w:ind w:firstLine="709"/>
        <w:jc w:val="both"/>
        <w:rPr>
          <w:sz w:val="28"/>
          <w:szCs w:val="28"/>
          <w:lang w:val="en-US"/>
        </w:rPr>
      </w:pPr>
      <w:r w:rsidRPr="0078180B">
        <w:rPr>
          <w:sz w:val="28"/>
          <w:szCs w:val="28"/>
          <w:lang w:val="en-US"/>
        </w:rPr>
        <w:t xml:space="preserve">3. Modify the program developed in the previous paragraph so that the duty cycle of the PWM drives caterpillars proportionally dependent on the value of the difference of the readings of the left and right reflective sensors. </w:t>
      </w:r>
    </w:p>
    <w:p w:rsidR="00F9521F" w:rsidRDefault="00F9521F" w:rsidP="0078180B">
      <w:pPr>
        <w:pStyle w:val="Default"/>
        <w:spacing w:line="276" w:lineRule="auto"/>
        <w:ind w:firstLine="709"/>
        <w:jc w:val="both"/>
        <w:rPr>
          <w:sz w:val="28"/>
          <w:szCs w:val="28"/>
          <w:lang w:val="en-US"/>
        </w:rPr>
      </w:pPr>
      <w:r>
        <w:rPr>
          <w:sz w:val="28"/>
          <w:szCs w:val="28"/>
          <w:lang w:val="en-US"/>
        </w:rPr>
        <w:t>The equation for proportional controller:</w:t>
      </w:r>
    </w:p>
    <w:p w:rsidR="00F9521F" w:rsidRDefault="00F9521F" w:rsidP="0078180B">
      <w:pPr>
        <w:pStyle w:val="Default"/>
        <w:spacing w:line="276" w:lineRule="auto"/>
        <w:ind w:firstLine="709"/>
        <w:jc w:val="both"/>
        <w:rPr>
          <w:sz w:val="28"/>
          <w:szCs w:val="28"/>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804"/>
        <w:gridCol w:w="1270"/>
      </w:tblGrid>
      <w:tr w:rsidR="00F9521F" w:rsidTr="00F9521F">
        <w:tc>
          <w:tcPr>
            <w:tcW w:w="1271" w:type="dxa"/>
          </w:tcPr>
          <w:p w:rsidR="00F9521F" w:rsidRDefault="00F9521F" w:rsidP="0078180B">
            <w:pPr>
              <w:pStyle w:val="Default"/>
              <w:spacing w:line="276" w:lineRule="auto"/>
              <w:jc w:val="both"/>
              <w:rPr>
                <w:sz w:val="28"/>
                <w:szCs w:val="28"/>
                <w:lang w:val="en-US"/>
              </w:rPr>
            </w:pPr>
          </w:p>
        </w:tc>
        <w:tc>
          <w:tcPr>
            <w:tcW w:w="6804" w:type="dxa"/>
          </w:tcPr>
          <w:p w:rsidR="00F9521F" w:rsidRDefault="00F9521F" w:rsidP="00F9521F">
            <w:pPr>
              <w:pStyle w:val="Default"/>
              <w:spacing w:line="360" w:lineRule="auto"/>
              <w:jc w:val="both"/>
              <w:rPr>
                <w:sz w:val="28"/>
                <w:szCs w:val="28"/>
                <w:lang w:val="en-US"/>
              </w:rPr>
            </w:pPr>
            <m:oMathPara>
              <m:oMath>
                <m:r>
                  <w:rPr>
                    <w:rFonts w:ascii="Cambria Math" w:hAnsi="Cambria Math"/>
                    <w:sz w:val="28"/>
                    <w:szCs w:val="28"/>
                    <w:lang w:val="en-US"/>
                  </w:rPr>
                  <m:t xml:space="preserve">control=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p</m:t>
                    </m:r>
                  </m:sub>
                </m:sSub>
                <m:r>
                  <w:rPr>
                    <w:rFonts w:ascii="Cambria Math" w:hAnsi="Cambria Math"/>
                    <w:sz w:val="28"/>
                    <w:szCs w:val="28"/>
                    <w:lang w:val="en-US"/>
                  </w:rPr>
                  <m:t>∙error</m:t>
                </m:r>
              </m:oMath>
            </m:oMathPara>
          </w:p>
        </w:tc>
        <w:tc>
          <w:tcPr>
            <w:tcW w:w="1270" w:type="dxa"/>
          </w:tcPr>
          <w:p w:rsidR="00F9521F" w:rsidRDefault="00F9521F" w:rsidP="0078180B">
            <w:pPr>
              <w:pStyle w:val="Default"/>
              <w:spacing w:line="276" w:lineRule="auto"/>
              <w:jc w:val="both"/>
              <w:rPr>
                <w:sz w:val="28"/>
                <w:szCs w:val="28"/>
                <w:lang w:val="en-US"/>
              </w:rPr>
            </w:pPr>
          </w:p>
        </w:tc>
      </w:tr>
    </w:tbl>
    <w:p w:rsidR="00F9521F" w:rsidRDefault="00F9521F" w:rsidP="0078180B">
      <w:pPr>
        <w:pStyle w:val="Default"/>
        <w:spacing w:line="276" w:lineRule="auto"/>
        <w:ind w:firstLine="709"/>
        <w:jc w:val="both"/>
        <w:rPr>
          <w:sz w:val="28"/>
          <w:szCs w:val="28"/>
          <w:lang w:val="en-US"/>
        </w:rPr>
      </w:pPr>
      <w:r>
        <w:rPr>
          <w:sz w:val="28"/>
          <w:szCs w:val="28"/>
          <w:lang w:val="en-US"/>
        </w:rPr>
        <w:t xml:space="preserve">where </w:t>
      </w:r>
    </w:p>
    <w:p w:rsidR="00F9521F" w:rsidRDefault="005B723E" w:rsidP="0078180B">
      <w:pPr>
        <w:pStyle w:val="Default"/>
        <w:spacing w:line="276" w:lineRule="auto"/>
        <w:ind w:firstLine="709"/>
        <w:jc w:val="both"/>
        <w:rPr>
          <w:sz w:val="28"/>
          <w:szCs w:val="28"/>
          <w:lang w:val="en-US" w:eastAsia="en-US"/>
        </w:rPr>
      </w:pP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k</m:t>
            </m:r>
          </m:e>
          <m:sub>
            <m:r>
              <w:rPr>
                <w:rFonts w:ascii="Cambria Math" w:hAnsi="Cambria Math"/>
                <w:sz w:val="28"/>
                <w:szCs w:val="28"/>
                <w:lang w:val="en-US"/>
              </w:rPr>
              <m:t>p</m:t>
            </m:r>
          </m:sub>
        </m:sSub>
      </m:oMath>
      <w:r w:rsidR="00F9521F">
        <w:rPr>
          <w:sz w:val="28"/>
          <w:szCs w:val="28"/>
          <w:lang w:val="en-US" w:eastAsia="en-US"/>
        </w:rPr>
        <w:t xml:space="preserve"> – coefficient that you choose empirically during the experiments</w:t>
      </w:r>
    </w:p>
    <w:p w:rsidR="00F9521F" w:rsidRDefault="00F9521F" w:rsidP="00F9521F">
      <w:pPr>
        <w:pStyle w:val="Default"/>
        <w:spacing w:line="276" w:lineRule="auto"/>
        <w:ind w:firstLine="709"/>
        <w:jc w:val="both"/>
        <w:rPr>
          <w:sz w:val="28"/>
          <w:szCs w:val="28"/>
          <w:lang w:val="en-US"/>
        </w:rPr>
      </w:pPr>
      <m:oMath>
        <m:r>
          <w:rPr>
            <w:rFonts w:ascii="Cambria Math" w:hAnsi="Cambria Math"/>
            <w:sz w:val="28"/>
            <w:szCs w:val="28"/>
            <w:lang w:val="en-US"/>
          </w:rPr>
          <m:t>error</m:t>
        </m:r>
      </m:oMath>
      <w:r>
        <w:rPr>
          <w:sz w:val="28"/>
          <w:szCs w:val="28"/>
          <w:lang w:val="en-US"/>
        </w:rPr>
        <w:t xml:space="preserve"> – value of difference between reference input value and real value (for example if you want that the difference between two sensor is equal to 0, </w:t>
      </w:r>
      <m:oMath>
        <m:r>
          <w:rPr>
            <w:rFonts w:ascii="Cambria Math" w:hAnsi="Cambria Math"/>
            <w:sz w:val="28"/>
            <w:szCs w:val="28"/>
            <w:lang w:val="en-US"/>
          </w:rPr>
          <m:t>error=0-(read_Adc</m:t>
        </m:r>
        <m:d>
          <m:dPr>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-read_Adc(2))</m:t>
        </m:r>
      </m:oMath>
      <w:r>
        <w:rPr>
          <w:sz w:val="28"/>
          <w:szCs w:val="28"/>
          <w:lang w:val="en-US"/>
        </w:rPr>
        <w:t>).</w:t>
      </w:r>
    </w:p>
    <w:p w:rsidR="00F9521F" w:rsidRPr="00F9521F" w:rsidRDefault="00F9521F" w:rsidP="0078180B">
      <w:pPr>
        <w:pStyle w:val="Default"/>
        <w:spacing w:line="276" w:lineRule="auto"/>
        <w:ind w:firstLine="709"/>
        <w:jc w:val="both"/>
        <w:rPr>
          <w:sz w:val="28"/>
          <w:szCs w:val="28"/>
          <w:lang w:val="en-US"/>
        </w:rPr>
      </w:pPr>
      <w:r>
        <w:rPr>
          <w:sz w:val="28"/>
          <w:szCs w:val="28"/>
          <w:lang w:val="en-US"/>
        </w:rPr>
        <w:t xml:space="preserve">Also remember that you control value should be changed from 0 till 124, so you may need to set the average (the start) speed to which you will add your calculated control value. </w:t>
      </w:r>
    </w:p>
    <w:p w:rsidR="0078180B" w:rsidRPr="0078180B" w:rsidRDefault="0078180B" w:rsidP="0078180B">
      <w:pPr>
        <w:pStyle w:val="Default"/>
        <w:spacing w:line="276" w:lineRule="auto"/>
        <w:ind w:firstLine="709"/>
        <w:jc w:val="both"/>
        <w:rPr>
          <w:sz w:val="28"/>
          <w:szCs w:val="28"/>
          <w:lang w:val="en-US"/>
        </w:rPr>
      </w:pPr>
      <w:r w:rsidRPr="0078180B">
        <w:rPr>
          <w:sz w:val="28"/>
          <w:szCs w:val="28"/>
          <w:lang w:val="en-US"/>
        </w:rPr>
        <w:t xml:space="preserve">Draw attention to the fact that the motion of the robot over the black line the difference between the readings of the sensors may differ significantly from zero. In this case, the program will need to be offset differential sensors. To improve the stability of the robot’s movement on straight sections of the track it is recommended to complement the control algorithm with dead zone for small values of the difference values of the sensors. Make an experiment and find empirically the gain for the proportional control law, the offset is the difference between the readings of the sensors and boundaries of the dead zone in which the robot runs track as quickly as possible and not lose the black line. </w:t>
      </w:r>
    </w:p>
    <w:p w:rsidR="0078180B" w:rsidRDefault="00F9521F" w:rsidP="00F9521F">
      <w:pPr>
        <w:pStyle w:val="Default"/>
        <w:spacing w:line="276" w:lineRule="auto"/>
        <w:ind w:firstLine="709"/>
        <w:jc w:val="both"/>
        <w:rPr>
          <w:sz w:val="28"/>
          <w:szCs w:val="28"/>
          <w:lang w:val="en-US"/>
        </w:rPr>
      </w:pPr>
      <w:r>
        <w:rPr>
          <w:sz w:val="28"/>
          <w:szCs w:val="28"/>
          <w:lang w:val="en-US"/>
        </w:rPr>
        <w:t xml:space="preserve">4. </w:t>
      </w:r>
      <w:r w:rsidR="0078180B" w:rsidRPr="0078180B">
        <w:rPr>
          <w:sz w:val="28"/>
          <w:szCs w:val="28"/>
          <w:lang w:val="en-US"/>
        </w:rPr>
        <w:t>Modify the program developed in the previous paragraph, so that the duty cycle of the PWM for the drive systems of caterpillars depends not only on the value of the difference of the readings of the left and right reflective sensor, but also on this value’s speed change. Note that when using a differential component of the control law it is necessary to provide measures to reduce the influence of noise of the sensors on the generation of a control signal</w:t>
      </w:r>
      <w:r>
        <w:rPr>
          <w:sz w:val="28"/>
          <w:szCs w:val="28"/>
          <w:lang w:val="en-US"/>
        </w:rPr>
        <w:t xml:space="preserve"> (you may implement low-</w:t>
      </w:r>
      <w:r>
        <w:rPr>
          <w:sz w:val="28"/>
          <w:szCs w:val="28"/>
          <w:lang w:val="en-US"/>
        </w:rPr>
        <w:lastRenderedPageBreak/>
        <w:t>pass filter or sliding average filter)</w:t>
      </w:r>
      <w:r w:rsidR="0078180B" w:rsidRPr="0078180B">
        <w:rPr>
          <w:sz w:val="28"/>
          <w:szCs w:val="28"/>
          <w:lang w:val="en-US"/>
        </w:rPr>
        <w:t xml:space="preserve">. Make an experiment and find empirically the gains for the proportional and differential components of the control law under which the robot passes the road as quickly as possible and not lose the black line. </w:t>
      </w:r>
    </w:p>
    <w:p w:rsidR="00F9521F" w:rsidRDefault="00F9521F" w:rsidP="00F9521F">
      <w:pPr>
        <w:pStyle w:val="Default"/>
        <w:spacing w:line="276" w:lineRule="auto"/>
        <w:ind w:firstLine="709"/>
        <w:jc w:val="both"/>
        <w:rPr>
          <w:sz w:val="28"/>
          <w:szCs w:val="28"/>
          <w:lang w:val="en-US"/>
        </w:rPr>
      </w:pPr>
      <w:r>
        <w:rPr>
          <w:sz w:val="28"/>
          <w:szCs w:val="28"/>
          <w:lang w:val="en-US"/>
        </w:rPr>
        <w:t>The equation for proportional-differential controller:</w:t>
      </w:r>
    </w:p>
    <w:p w:rsidR="00F9521F" w:rsidRDefault="00F9521F" w:rsidP="00F9521F">
      <w:pPr>
        <w:pStyle w:val="Default"/>
        <w:spacing w:line="276" w:lineRule="auto"/>
        <w:ind w:firstLine="709"/>
        <w:jc w:val="both"/>
        <w:rPr>
          <w:sz w:val="28"/>
          <w:szCs w:val="28"/>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804"/>
        <w:gridCol w:w="1270"/>
      </w:tblGrid>
      <w:tr w:rsidR="00F9521F" w:rsidTr="00E13A10">
        <w:tc>
          <w:tcPr>
            <w:tcW w:w="1271" w:type="dxa"/>
          </w:tcPr>
          <w:p w:rsidR="00F9521F" w:rsidRDefault="00F9521F" w:rsidP="00E13A10">
            <w:pPr>
              <w:pStyle w:val="Default"/>
              <w:spacing w:line="276" w:lineRule="auto"/>
              <w:jc w:val="both"/>
              <w:rPr>
                <w:sz w:val="28"/>
                <w:szCs w:val="28"/>
                <w:lang w:val="en-US"/>
              </w:rPr>
            </w:pPr>
          </w:p>
        </w:tc>
        <w:tc>
          <w:tcPr>
            <w:tcW w:w="6804" w:type="dxa"/>
          </w:tcPr>
          <w:p w:rsidR="00F9521F" w:rsidRDefault="00F9521F" w:rsidP="00F9521F">
            <w:pPr>
              <w:pStyle w:val="Default"/>
              <w:spacing w:line="360" w:lineRule="auto"/>
              <w:jc w:val="both"/>
              <w:rPr>
                <w:sz w:val="28"/>
                <w:szCs w:val="28"/>
                <w:lang w:val="en-US"/>
              </w:rPr>
            </w:pPr>
            <m:oMathPara>
              <m:oMath>
                <m:r>
                  <w:rPr>
                    <w:rFonts w:ascii="Cambria Math" w:hAnsi="Cambria Math"/>
                    <w:sz w:val="28"/>
                    <w:szCs w:val="28"/>
                    <w:lang w:val="en-US"/>
                  </w:rPr>
                  <m:t xml:space="preserve">control=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p</m:t>
                    </m:r>
                  </m:sub>
                </m:sSub>
                <m:r>
                  <w:rPr>
                    <w:rFonts w:ascii="Cambria Math" w:hAnsi="Cambria Math"/>
                    <w:sz w:val="28"/>
                    <w:szCs w:val="28"/>
                    <w:lang w:val="en-US"/>
                  </w:rPr>
                  <m:t xml:space="preserve">∙error+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d</m:t>
                    </m:r>
                  </m:sub>
                </m:sSub>
                <m:r>
                  <w:rPr>
                    <w:rFonts w:ascii="Cambria Math" w:hAnsi="Cambria Math"/>
                    <w:sz w:val="28"/>
                    <w:szCs w:val="28"/>
                    <w:lang w:val="en-US"/>
                  </w:rPr>
                  <m:t>(prev_error -error)</m:t>
                </m:r>
              </m:oMath>
            </m:oMathPara>
          </w:p>
        </w:tc>
        <w:tc>
          <w:tcPr>
            <w:tcW w:w="1270" w:type="dxa"/>
          </w:tcPr>
          <w:p w:rsidR="00F9521F" w:rsidRDefault="00F9521F" w:rsidP="00E13A10">
            <w:pPr>
              <w:pStyle w:val="Default"/>
              <w:spacing w:line="276" w:lineRule="auto"/>
              <w:jc w:val="both"/>
              <w:rPr>
                <w:sz w:val="28"/>
                <w:szCs w:val="28"/>
                <w:lang w:val="en-US"/>
              </w:rPr>
            </w:pPr>
          </w:p>
        </w:tc>
      </w:tr>
    </w:tbl>
    <w:p w:rsidR="00F9521F" w:rsidRDefault="00F9521F" w:rsidP="00F9521F">
      <w:pPr>
        <w:pStyle w:val="Default"/>
        <w:spacing w:line="276" w:lineRule="auto"/>
        <w:ind w:firstLine="709"/>
        <w:jc w:val="both"/>
        <w:rPr>
          <w:sz w:val="28"/>
          <w:szCs w:val="28"/>
          <w:lang w:val="en-US"/>
        </w:rPr>
      </w:pPr>
    </w:p>
    <w:p w:rsidR="00F9521F" w:rsidRPr="0078180B" w:rsidRDefault="00F9521F" w:rsidP="00F9521F">
      <w:pPr>
        <w:pStyle w:val="Default"/>
        <w:spacing w:line="276" w:lineRule="auto"/>
        <w:ind w:firstLine="709"/>
        <w:jc w:val="both"/>
        <w:rPr>
          <w:sz w:val="28"/>
          <w:szCs w:val="28"/>
          <w:lang w:val="en-US"/>
        </w:rPr>
      </w:pPr>
      <w:r>
        <w:rPr>
          <w:sz w:val="28"/>
          <w:szCs w:val="28"/>
          <w:lang w:val="en-US"/>
        </w:rPr>
        <w:t xml:space="preserve">Good luck! </w:t>
      </w:r>
    </w:p>
    <w:sectPr w:rsidR="00F9521F" w:rsidRPr="0078180B" w:rsidSect="00D65F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1474"/>
    <w:multiLevelType w:val="hybridMultilevel"/>
    <w:tmpl w:val="CB6ECE72"/>
    <w:lvl w:ilvl="0" w:tplc="8376B2A0">
      <w:start w:val="1"/>
      <w:numFmt w:val="bullet"/>
      <w:suff w:val="space"/>
      <w:lvlText w:val=""/>
      <w:lvlJc w:val="left"/>
      <w:pPr>
        <w:ind w:left="1359" w:hanging="360"/>
      </w:pPr>
      <w:rPr>
        <w:rFonts w:ascii="Symbol" w:hAnsi="Symbol" w:hint="default"/>
        <w:sz w:val="28"/>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 w15:restartNumberingAfterBreak="0">
    <w:nsid w:val="078C24AB"/>
    <w:multiLevelType w:val="hybridMultilevel"/>
    <w:tmpl w:val="0A1C25AA"/>
    <w:lvl w:ilvl="0" w:tplc="3C1E9470">
      <w:start w:val="1"/>
      <w:numFmt w:val="decimal"/>
      <w:suff w:val="space"/>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8AD5A91"/>
    <w:multiLevelType w:val="hybridMultilevel"/>
    <w:tmpl w:val="835A801A"/>
    <w:lvl w:ilvl="0" w:tplc="282A3EE0">
      <w:numFmt w:val="bullet"/>
      <w:lvlText w:val="-"/>
      <w:lvlJc w:val="left"/>
      <w:pPr>
        <w:ind w:left="927" w:hanging="360"/>
      </w:pPr>
      <w:rPr>
        <w:rFonts w:ascii="Times New Roman" w:eastAsiaTheme="minorEastAsia"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1E1374E6"/>
    <w:multiLevelType w:val="hybridMultilevel"/>
    <w:tmpl w:val="2F6C9A7E"/>
    <w:lvl w:ilvl="0" w:tplc="62306B56">
      <w:start w:val="1"/>
      <w:numFmt w:val="decimal"/>
      <w:suff w:val="space"/>
      <w:lvlText w:val="%1)"/>
      <w:lvlJc w:val="left"/>
      <w:pPr>
        <w:ind w:left="1647" w:hanging="360"/>
      </w:pPr>
      <w:rPr>
        <w:rFonts w:hint="default"/>
        <w:b w:val="0"/>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4" w15:restartNumberingAfterBreak="0">
    <w:nsid w:val="233303F3"/>
    <w:multiLevelType w:val="hybridMultilevel"/>
    <w:tmpl w:val="3D06700E"/>
    <w:lvl w:ilvl="0" w:tplc="04190001">
      <w:start w:val="1"/>
      <w:numFmt w:val="bullet"/>
      <w:lvlText w:val=""/>
      <w:lvlJc w:val="left"/>
      <w:pPr>
        <w:ind w:left="1359" w:hanging="360"/>
      </w:pPr>
      <w:rPr>
        <w:rFonts w:ascii="Symbol" w:hAnsi="Symbol" w:hint="default"/>
      </w:rPr>
    </w:lvl>
    <w:lvl w:ilvl="1" w:tplc="04190003" w:tentative="1">
      <w:start w:val="1"/>
      <w:numFmt w:val="bullet"/>
      <w:lvlText w:val="o"/>
      <w:lvlJc w:val="left"/>
      <w:pPr>
        <w:ind w:left="2079" w:hanging="360"/>
      </w:pPr>
      <w:rPr>
        <w:rFonts w:ascii="Courier New" w:hAnsi="Courier New" w:cs="Courier New" w:hint="default"/>
      </w:rPr>
    </w:lvl>
    <w:lvl w:ilvl="2" w:tplc="04190005" w:tentative="1">
      <w:start w:val="1"/>
      <w:numFmt w:val="bullet"/>
      <w:lvlText w:val=""/>
      <w:lvlJc w:val="left"/>
      <w:pPr>
        <w:ind w:left="2799" w:hanging="360"/>
      </w:pPr>
      <w:rPr>
        <w:rFonts w:ascii="Wingdings" w:hAnsi="Wingdings" w:hint="default"/>
      </w:rPr>
    </w:lvl>
    <w:lvl w:ilvl="3" w:tplc="04190001" w:tentative="1">
      <w:start w:val="1"/>
      <w:numFmt w:val="bullet"/>
      <w:lvlText w:val=""/>
      <w:lvlJc w:val="left"/>
      <w:pPr>
        <w:ind w:left="3519" w:hanging="360"/>
      </w:pPr>
      <w:rPr>
        <w:rFonts w:ascii="Symbol" w:hAnsi="Symbol" w:hint="default"/>
      </w:rPr>
    </w:lvl>
    <w:lvl w:ilvl="4" w:tplc="04190003" w:tentative="1">
      <w:start w:val="1"/>
      <w:numFmt w:val="bullet"/>
      <w:lvlText w:val="o"/>
      <w:lvlJc w:val="left"/>
      <w:pPr>
        <w:ind w:left="4239" w:hanging="360"/>
      </w:pPr>
      <w:rPr>
        <w:rFonts w:ascii="Courier New" w:hAnsi="Courier New" w:cs="Courier New" w:hint="default"/>
      </w:rPr>
    </w:lvl>
    <w:lvl w:ilvl="5" w:tplc="04190005" w:tentative="1">
      <w:start w:val="1"/>
      <w:numFmt w:val="bullet"/>
      <w:lvlText w:val=""/>
      <w:lvlJc w:val="left"/>
      <w:pPr>
        <w:ind w:left="4959" w:hanging="360"/>
      </w:pPr>
      <w:rPr>
        <w:rFonts w:ascii="Wingdings" w:hAnsi="Wingdings" w:hint="default"/>
      </w:rPr>
    </w:lvl>
    <w:lvl w:ilvl="6" w:tplc="04190001" w:tentative="1">
      <w:start w:val="1"/>
      <w:numFmt w:val="bullet"/>
      <w:lvlText w:val=""/>
      <w:lvlJc w:val="left"/>
      <w:pPr>
        <w:ind w:left="5679" w:hanging="360"/>
      </w:pPr>
      <w:rPr>
        <w:rFonts w:ascii="Symbol" w:hAnsi="Symbol" w:hint="default"/>
      </w:rPr>
    </w:lvl>
    <w:lvl w:ilvl="7" w:tplc="04190003" w:tentative="1">
      <w:start w:val="1"/>
      <w:numFmt w:val="bullet"/>
      <w:lvlText w:val="o"/>
      <w:lvlJc w:val="left"/>
      <w:pPr>
        <w:ind w:left="6399" w:hanging="360"/>
      </w:pPr>
      <w:rPr>
        <w:rFonts w:ascii="Courier New" w:hAnsi="Courier New" w:cs="Courier New" w:hint="default"/>
      </w:rPr>
    </w:lvl>
    <w:lvl w:ilvl="8" w:tplc="04190005" w:tentative="1">
      <w:start w:val="1"/>
      <w:numFmt w:val="bullet"/>
      <w:lvlText w:val=""/>
      <w:lvlJc w:val="left"/>
      <w:pPr>
        <w:ind w:left="7119" w:hanging="360"/>
      </w:pPr>
      <w:rPr>
        <w:rFonts w:ascii="Wingdings" w:hAnsi="Wingdings" w:hint="default"/>
      </w:rPr>
    </w:lvl>
  </w:abstractNum>
  <w:abstractNum w:abstractNumId="5" w15:restartNumberingAfterBreak="0">
    <w:nsid w:val="3BFB41A8"/>
    <w:multiLevelType w:val="multilevel"/>
    <w:tmpl w:val="07B63E86"/>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584173B9"/>
    <w:multiLevelType w:val="hybridMultilevel"/>
    <w:tmpl w:val="164260FC"/>
    <w:lvl w:ilvl="0" w:tplc="C6146C6E">
      <w:start w:val="1"/>
      <w:numFmt w:val="decimal"/>
      <w:suff w:val="space"/>
      <w:lvlText w:val="%1)"/>
      <w:lvlJc w:val="left"/>
      <w:pPr>
        <w:ind w:left="1647"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ADB4E21"/>
    <w:multiLevelType w:val="hybridMultilevel"/>
    <w:tmpl w:val="F5CC5410"/>
    <w:lvl w:ilvl="0" w:tplc="C5061408">
      <w:numFmt w:val="bullet"/>
      <w:suff w:val="space"/>
      <w:lvlText w:val="-"/>
      <w:lvlJc w:val="left"/>
      <w:pPr>
        <w:ind w:left="927"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16074B3"/>
    <w:multiLevelType w:val="hybridMultilevel"/>
    <w:tmpl w:val="46CC848E"/>
    <w:lvl w:ilvl="0" w:tplc="20584B82">
      <w:start w:val="1"/>
      <w:numFmt w:val="decimal"/>
      <w:suff w:val="space"/>
      <w:lvlText w:val="%1)"/>
      <w:lvlJc w:val="left"/>
      <w:pPr>
        <w:ind w:left="164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2"/>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EEB"/>
    <w:rsid w:val="0005716A"/>
    <w:rsid w:val="0009474E"/>
    <w:rsid w:val="000F4CAC"/>
    <w:rsid w:val="00135BFB"/>
    <w:rsid w:val="00137E2C"/>
    <w:rsid w:val="0014303C"/>
    <w:rsid w:val="001B07E3"/>
    <w:rsid w:val="001F492A"/>
    <w:rsid w:val="00225EA8"/>
    <w:rsid w:val="00244A35"/>
    <w:rsid w:val="00293722"/>
    <w:rsid w:val="00297BCE"/>
    <w:rsid w:val="002A2F1D"/>
    <w:rsid w:val="002C3D72"/>
    <w:rsid w:val="0030068D"/>
    <w:rsid w:val="00310B14"/>
    <w:rsid w:val="00324ED4"/>
    <w:rsid w:val="00334DF3"/>
    <w:rsid w:val="00335395"/>
    <w:rsid w:val="00335AEC"/>
    <w:rsid w:val="0036079B"/>
    <w:rsid w:val="00395778"/>
    <w:rsid w:val="003B2FF5"/>
    <w:rsid w:val="003B46BF"/>
    <w:rsid w:val="003B7A33"/>
    <w:rsid w:val="00421211"/>
    <w:rsid w:val="004675EF"/>
    <w:rsid w:val="00473DE7"/>
    <w:rsid w:val="0048375E"/>
    <w:rsid w:val="00484FCD"/>
    <w:rsid w:val="004C33EB"/>
    <w:rsid w:val="004D6AB3"/>
    <w:rsid w:val="004E16C6"/>
    <w:rsid w:val="004E280E"/>
    <w:rsid w:val="0050421F"/>
    <w:rsid w:val="00514E5B"/>
    <w:rsid w:val="005B723E"/>
    <w:rsid w:val="005C20FE"/>
    <w:rsid w:val="005C31D8"/>
    <w:rsid w:val="005E2EA9"/>
    <w:rsid w:val="006D74AA"/>
    <w:rsid w:val="007039A2"/>
    <w:rsid w:val="0078180B"/>
    <w:rsid w:val="007A3FE4"/>
    <w:rsid w:val="007C022A"/>
    <w:rsid w:val="007E070F"/>
    <w:rsid w:val="0080149A"/>
    <w:rsid w:val="00840D9D"/>
    <w:rsid w:val="008578FB"/>
    <w:rsid w:val="008B3534"/>
    <w:rsid w:val="008B3622"/>
    <w:rsid w:val="008D46B3"/>
    <w:rsid w:val="008E0ADD"/>
    <w:rsid w:val="008F3FC8"/>
    <w:rsid w:val="009066C4"/>
    <w:rsid w:val="00977B62"/>
    <w:rsid w:val="00995307"/>
    <w:rsid w:val="009A1EA7"/>
    <w:rsid w:val="009C531D"/>
    <w:rsid w:val="009C7860"/>
    <w:rsid w:val="00A01DA1"/>
    <w:rsid w:val="00A37BF7"/>
    <w:rsid w:val="00A400FE"/>
    <w:rsid w:val="00A91117"/>
    <w:rsid w:val="00B06A92"/>
    <w:rsid w:val="00B37172"/>
    <w:rsid w:val="00B740E0"/>
    <w:rsid w:val="00B946CF"/>
    <w:rsid w:val="00B96196"/>
    <w:rsid w:val="00BB0F06"/>
    <w:rsid w:val="00C060DB"/>
    <w:rsid w:val="00C20982"/>
    <w:rsid w:val="00C768B7"/>
    <w:rsid w:val="00CA7542"/>
    <w:rsid w:val="00CC4ACF"/>
    <w:rsid w:val="00CD000A"/>
    <w:rsid w:val="00CD28FF"/>
    <w:rsid w:val="00CD7A0F"/>
    <w:rsid w:val="00CE317A"/>
    <w:rsid w:val="00D171C8"/>
    <w:rsid w:val="00D46965"/>
    <w:rsid w:val="00D656D0"/>
    <w:rsid w:val="00D65F39"/>
    <w:rsid w:val="00D80EEB"/>
    <w:rsid w:val="00DE30CD"/>
    <w:rsid w:val="00E023C0"/>
    <w:rsid w:val="00E13A10"/>
    <w:rsid w:val="00E8309C"/>
    <w:rsid w:val="00EC00E4"/>
    <w:rsid w:val="00EE2C53"/>
    <w:rsid w:val="00EF2BFC"/>
    <w:rsid w:val="00EF6B9D"/>
    <w:rsid w:val="00EF7869"/>
    <w:rsid w:val="00F1079B"/>
    <w:rsid w:val="00F23FCD"/>
    <w:rsid w:val="00F30763"/>
    <w:rsid w:val="00F31D70"/>
    <w:rsid w:val="00F3317A"/>
    <w:rsid w:val="00F44A00"/>
    <w:rsid w:val="00F52457"/>
    <w:rsid w:val="00F81927"/>
    <w:rsid w:val="00F8548F"/>
    <w:rsid w:val="00F87F88"/>
    <w:rsid w:val="00F9521F"/>
    <w:rsid w:val="00FC0E51"/>
    <w:rsid w:val="00FC6DA9"/>
    <w:rsid w:val="00FC7BE4"/>
    <w:rsid w:val="00FD1C80"/>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10BB"/>
  <w15:docId w15:val="{3733597D-A7F1-4CF2-92AF-A6419BCD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F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C33E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C33EB"/>
    <w:rPr>
      <w:rFonts w:ascii="Tahoma" w:hAnsi="Tahoma" w:cs="Tahoma"/>
      <w:sz w:val="16"/>
      <w:szCs w:val="16"/>
    </w:rPr>
  </w:style>
  <w:style w:type="paragraph" w:styleId="a5">
    <w:name w:val="List Paragraph"/>
    <w:basedOn w:val="a"/>
    <w:uiPriority w:val="34"/>
    <w:qFormat/>
    <w:rsid w:val="00CD7A0F"/>
    <w:pPr>
      <w:ind w:left="720"/>
      <w:contextualSpacing/>
    </w:pPr>
  </w:style>
  <w:style w:type="character" w:styleId="a6">
    <w:name w:val="Placeholder Text"/>
    <w:basedOn w:val="a0"/>
    <w:uiPriority w:val="99"/>
    <w:semiHidden/>
    <w:rsid w:val="00F3317A"/>
    <w:rPr>
      <w:color w:val="808080"/>
    </w:rPr>
  </w:style>
  <w:style w:type="table" w:styleId="a7">
    <w:name w:val="Table Grid"/>
    <w:basedOn w:val="a1"/>
    <w:uiPriority w:val="59"/>
    <w:rsid w:val="00CC4ACF"/>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ps">
    <w:name w:val="hps"/>
    <w:basedOn w:val="a0"/>
    <w:rsid w:val="005E2EA9"/>
  </w:style>
  <w:style w:type="paragraph" w:customStyle="1" w:styleId="Default">
    <w:name w:val="Default"/>
    <w:rsid w:val="004675E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4838">
      <w:bodyDiv w:val="1"/>
      <w:marLeft w:val="0"/>
      <w:marRight w:val="0"/>
      <w:marTop w:val="0"/>
      <w:marBottom w:val="0"/>
      <w:divBdr>
        <w:top w:val="none" w:sz="0" w:space="0" w:color="auto"/>
        <w:left w:val="none" w:sz="0" w:space="0" w:color="auto"/>
        <w:bottom w:val="none" w:sz="0" w:space="0" w:color="auto"/>
        <w:right w:val="none" w:sz="0" w:space="0" w:color="auto"/>
      </w:divBdr>
      <w:divsChild>
        <w:div w:id="1473136442">
          <w:marLeft w:val="0"/>
          <w:marRight w:val="0"/>
          <w:marTop w:val="0"/>
          <w:marBottom w:val="0"/>
          <w:divBdr>
            <w:top w:val="none" w:sz="0" w:space="0" w:color="auto"/>
            <w:left w:val="none" w:sz="0" w:space="0" w:color="auto"/>
            <w:bottom w:val="none" w:sz="0" w:space="0" w:color="auto"/>
            <w:right w:val="none" w:sz="0" w:space="0" w:color="auto"/>
          </w:divBdr>
          <w:divsChild>
            <w:div w:id="10811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7724">
      <w:bodyDiv w:val="1"/>
      <w:marLeft w:val="0"/>
      <w:marRight w:val="0"/>
      <w:marTop w:val="0"/>
      <w:marBottom w:val="0"/>
      <w:divBdr>
        <w:top w:val="none" w:sz="0" w:space="0" w:color="auto"/>
        <w:left w:val="none" w:sz="0" w:space="0" w:color="auto"/>
        <w:bottom w:val="none" w:sz="0" w:space="0" w:color="auto"/>
        <w:right w:val="none" w:sz="0" w:space="0" w:color="auto"/>
      </w:divBdr>
      <w:divsChild>
        <w:div w:id="1047950188">
          <w:marLeft w:val="0"/>
          <w:marRight w:val="0"/>
          <w:marTop w:val="0"/>
          <w:marBottom w:val="0"/>
          <w:divBdr>
            <w:top w:val="none" w:sz="0" w:space="0" w:color="auto"/>
            <w:left w:val="none" w:sz="0" w:space="0" w:color="auto"/>
            <w:bottom w:val="none" w:sz="0" w:space="0" w:color="auto"/>
            <w:right w:val="none" w:sz="0" w:space="0" w:color="auto"/>
          </w:divBdr>
          <w:divsChild>
            <w:div w:id="2017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4530">
      <w:bodyDiv w:val="1"/>
      <w:marLeft w:val="0"/>
      <w:marRight w:val="0"/>
      <w:marTop w:val="0"/>
      <w:marBottom w:val="0"/>
      <w:divBdr>
        <w:top w:val="none" w:sz="0" w:space="0" w:color="auto"/>
        <w:left w:val="none" w:sz="0" w:space="0" w:color="auto"/>
        <w:bottom w:val="none" w:sz="0" w:space="0" w:color="auto"/>
        <w:right w:val="none" w:sz="0" w:space="0" w:color="auto"/>
      </w:divBdr>
      <w:divsChild>
        <w:div w:id="160391622">
          <w:marLeft w:val="0"/>
          <w:marRight w:val="0"/>
          <w:marTop w:val="0"/>
          <w:marBottom w:val="0"/>
          <w:divBdr>
            <w:top w:val="none" w:sz="0" w:space="0" w:color="auto"/>
            <w:left w:val="none" w:sz="0" w:space="0" w:color="auto"/>
            <w:bottom w:val="none" w:sz="0" w:space="0" w:color="auto"/>
            <w:right w:val="none" w:sz="0" w:space="0" w:color="auto"/>
          </w:divBdr>
          <w:divsChild>
            <w:div w:id="19096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5236">
      <w:bodyDiv w:val="1"/>
      <w:marLeft w:val="0"/>
      <w:marRight w:val="0"/>
      <w:marTop w:val="0"/>
      <w:marBottom w:val="0"/>
      <w:divBdr>
        <w:top w:val="none" w:sz="0" w:space="0" w:color="auto"/>
        <w:left w:val="none" w:sz="0" w:space="0" w:color="auto"/>
        <w:bottom w:val="none" w:sz="0" w:space="0" w:color="auto"/>
        <w:right w:val="none" w:sz="0" w:space="0" w:color="auto"/>
      </w:divBdr>
      <w:divsChild>
        <w:div w:id="80681787">
          <w:marLeft w:val="0"/>
          <w:marRight w:val="0"/>
          <w:marTop w:val="0"/>
          <w:marBottom w:val="0"/>
          <w:divBdr>
            <w:top w:val="none" w:sz="0" w:space="0" w:color="auto"/>
            <w:left w:val="none" w:sz="0" w:space="0" w:color="auto"/>
            <w:bottom w:val="none" w:sz="0" w:space="0" w:color="auto"/>
            <w:right w:val="none" w:sz="0" w:space="0" w:color="auto"/>
          </w:divBdr>
          <w:divsChild>
            <w:div w:id="11906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335">
      <w:bodyDiv w:val="1"/>
      <w:marLeft w:val="0"/>
      <w:marRight w:val="0"/>
      <w:marTop w:val="0"/>
      <w:marBottom w:val="0"/>
      <w:divBdr>
        <w:top w:val="none" w:sz="0" w:space="0" w:color="auto"/>
        <w:left w:val="none" w:sz="0" w:space="0" w:color="auto"/>
        <w:bottom w:val="none" w:sz="0" w:space="0" w:color="auto"/>
        <w:right w:val="none" w:sz="0" w:space="0" w:color="auto"/>
      </w:divBdr>
      <w:divsChild>
        <w:div w:id="503278739">
          <w:marLeft w:val="0"/>
          <w:marRight w:val="0"/>
          <w:marTop w:val="0"/>
          <w:marBottom w:val="0"/>
          <w:divBdr>
            <w:top w:val="none" w:sz="0" w:space="0" w:color="auto"/>
            <w:left w:val="none" w:sz="0" w:space="0" w:color="auto"/>
            <w:bottom w:val="none" w:sz="0" w:space="0" w:color="auto"/>
            <w:right w:val="none" w:sz="0" w:space="0" w:color="auto"/>
          </w:divBdr>
          <w:divsChild>
            <w:div w:id="1105006107">
              <w:marLeft w:val="0"/>
              <w:marRight w:val="0"/>
              <w:marTop w:val="0"/>
              <w:marBottom w:val="0"/>
              <w:divBdr>
                <w:top w:val="none" w:sz="0" w:space="0" w:color="auto"/>
                <w:left w:val="none" w:sz="0" w:space="0" w:color="auto"/>
                <w:bottom w:val="none" w:sz="0" w:space="0" w:color="auto"/>
                <w:right w:val="none" w:sz="0" w:space="0" w:color="auto"/>
              </w:divBdr>
              <w:divsChild>
                <w:div w:id="421491802">
                  <w:marLeft w:val="0"/>
                  <w:marRight w:val="0"/>
                  <w:marTop w:val="0"/>
                  <w:marBottom w:val="0"/>
                  <w:divBdr>
                    <w:top w:val="none" w:sz="0" w:space="0" w:color="auto"/>
                    <w:left w:val="none" w:sz="0" w:space="0" w:color="auto"/>
                    <w:bottom w:val="none" w:sz="0" w:space="0" w:color="auto"/>
                    <w:right w:val="none" w:sz="0" w:space="0" w:color="auto"/>
                  </w:divBdr>
                  <w:divsChild>
                    <w:div w:id="665788852">
                      <w:marLeft w:val="0"/>
                      <w:marRight w:val="0"/>
                      <w:marTop w:val="0"/>
                      <w:marBottom w:val="0"/>
                      <w:divBdr>
                        <w:top w:val="none" w:sz="0" w:space="0" w:color="auto"/>
                        <w:left w:val="none" w:sz="0" w:space="0" w:color="auto"/>
                        <w:bottom w:val="none" w:sz="0" w:space="0" w:color="auto"/>
                        <w:right w:val="none" w:sz="0" w:space="0" w:color="auto"/>
                      </w:divBdr>
                      <w:divsChild>
                        <w:div w:id="2100248625">
                          <w:marLeft w:val="0"/>
                          <w:marRight w:val="0"/>
                          <w:marTop w:val="0"/>
                          <w:marBottom w:val="0"/>
                          <w:divBdr>
                            <w:top w:val="none" w:sz="0" w:space="0" w:color="auto"/>
                            <w:left w:val="none" w:sz="0" w:space="0" w:color="auto"/>
                            <w:bottom w:val="none" w:sz="0" w:space="0" w:color="auto"/>
                            <w:right w:val="none" w:sz="0" w:space="0" w:color="auto"/>
                          </w:divBdr>
                          <w:divsChild>
                            <w:div w:id="1036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236884">
      <w:bodyDiv w:val="1"/>
      <w:marLeft w:val="0"/>
      <w:marRight w:val="0"/>
      <w:marTop w:val="0"/>
      <w:marBottom w:val="0"/>
      <w:divBdr>
        <w:top w:val="none" w:sz="0" w:space="0" w:color="auto"/>
        <w:left w:val="none" w:sz="0" w:space="0" w:color="auto"/>
        <w:bottom w:val="none" w:sz="0" w:space="0" w:color="auto"/>
        <w:right w:val="none" w:sz="0" w:space="0" w:color="auto"/>
      </w:divBdr>
      <w:divsChild>
        <w:div w:id="1092513936">
          <w:marLeft w:val="0"/>
          <w:marRight w:val="0"/>
          <w:marTop w:val="0"/>
          <w:marBottom w:val="0"/>
          <w:divBdr>
            <w:top w:val="none" w:sz="0" w:space="0" w:color="auto"/>
            <w:left w:val="none" w:sz="0" w:space="0" w:color="auto"/>
            <w:bottom w:val="none" w:sz="0" w:space="0" w:color="auto"/>
            <w:right w:val="none" w:sz="0" w:space="0" w:color="auto"/>
          </w:divBdr>
          <w:divsChild>
            <w:div w:id="14964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6833">
      <w:bodyDiv w:val="1"/>
      <w:marLeft w:val="0"/>
      <w:marRight w:val="0"/>
      <w:marTop w:val="0"/>
      <w:marBottom w:val="0"/>
      <w:divBdr>
        <w:top w:val="none" w:sz="0" w:space="0" w:color="auto"/>
        <w:left w:val="none" w:sz="0" w:space="0" w:color="auto"/>
        <w:bottom w:val="none" w:sz="0" w:space="0" w:color="auto"/>
        <w:right w:val="none" w:sz="0" w:space="0" w:color="auto"/>
      </w:divBdr>
      <w:divsChild>
        <w:div w:id="2108576783">
          <w:marLeft w:val="0"/>
          <w:marRight w:val="0"/>
          <w:marTop w:val="0"/>
          <w:marBottom w:val="0"/>
          <w:divBdr>
            <w:top w:val="none" w:sz="0" w:space="0" w:color="auto"/>
            <w:left w:val="none" w:sz="0" w:space="0" w:color="auto"/>
            <w:bottom w:val="none" w:sz="0" w:space="0" w:color="auto"/>
            <w:right w:val="none" w:sz="0" w:space="0" w:color="auto"/>
          </w:divBdr>
          <w:divsChild>
            <w:div w:id="13672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microsoft.com/office/2011/relationships/people" Target="peop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19</Pages>
  <Words>3753</Words>
  <Characters>21397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dc:creator>
  <cp:lastModifiedBy>Пользователь Windows</cp:lastModifiedBy>
  <cp:revision>6</cp:revision>
  <dcterms:created xsi:type="dcterms:W3CDTF">2019-07-02T09:56:00Z</dcterms:created>
  <dcterms:modified xsi:type="dcterms:W3CDTF">2019-07-02T08:44:00Z</dcterms:modified>
</cp:coreProperties>
</file>